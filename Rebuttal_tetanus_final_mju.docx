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93F4B" w14:textId="77777777" w:rsidR="002270FC" w:rsidRPr="00AE6DC5" w:rsidRDefault="002270FC" w:rsidP="002270FC">
      <w:pPr>
        <w:shd w:val="clear" w:color="auto" w:fill="FFFFFF"/>
        <w:spacing w:line="240" w:lineRule="auto"/>
        <w:rPr>
          <w:rFonts w:ascii="Times New Roman" w:eastAsia="Times New Roman" w:hAnsi="Times New Roman" w:cs="Times New Roman"/>
          <w:sz w:val="24"/>
          <w:szCs w:val="24"/>
          <w:lang w:val="en-US"/>
        </w:rPr>
      </w:pPr>
      <w:r w:rsidRPr="00AE6DC5">
        <w:rPr>
          <w:rFonts w:ascii="Times New Roman" w:eastAsia="Times New Roman" w:hAnsi="Times New Roman" w:cs="Times New Roman"/>
          <w:color w:val="222222"/>
          <w:sz w:val="24"/>
          <w:szCs w:val="24"/>
          <w:lang w:val="en-US"/>
        </w:rPr>
        <w:t>Date: 14 July 2024</w:t>
      </w:r>
    </w:p>
    <w:p w14:paraId="6F9E09AB" w14:textId="77777777" w:rsidR="002270FC" w:rsidRPr="00AE6DC5" w:rsidRDefault="002270FC" w:rsidP="002270FC">
      <w:pPr>
        <w:shd w:val="clear" w:color="auto" w:fill="FFFFFF"/>
        <w:spacing w:line="240" w:lineRule="auto"/>
        <w:rPr>
          <w:rFonts w:ascii="Times New Roman" w:eastAsia="Times New Roman" w:hAnsi="Times New Roman" w:cs="Times New Roman"/>
          <w:sz w:val="24"/>
          <w:szCs w:val="24"/>
          <w:lang w:val="en-US"/>
        </w:rPr>
      </w:pPr>
    </w:p>
    <w:p w14:paraId="1CE5D4D7" w14:textId="77777777" w:rsidR="002270FC" w:rsidRPr="00AE6DC5" w:rsidRDefault="002270FC" w:rsidP="002270FC">
      <w:pPr>
        <w:spacing w:line="240" w:lineRule="auto"/>
        <w:jc w:val="both"/>
        <w:rPr>
          <w:rFonts w:ascii="Times New Roman" w:eastAsia="Times New Roman" w:hAnsi="Times New Roman" w:cs="Times New Roman"/>
          <w:sz w:val="24"/>
          <w:szCs w:val="24"/>
          <w:lang w:val="en-US"/>
        </w:rPr>
      </w:pPr>
      <w:r w:rsidRPr="00AE6DC5">
        <w:rPr>
          <w:rFonts w:ascii="Times New Roman" w:eastAsia="Times New Roman" w:hAnsi="Times New Roman" w:cs="Times New Roman"/>
          <w:color w:val="000000"/>
          <w:sz w:val="24"/>
          <w:szCs w:val="24"/>
          <w:lang w:val="en-US"/>
        </w:rPr>
        <w:t>To: </w:t>
      </w:r>
    </w:p>
    <w:p w14:paraId="3410C1F8" w14:textId="1D551B9C" w:rsidR="002270FC" w:rsidRPr="00AE6DC5" w:rsidRDefault="002270FC" w:rsidP="002270FC">
      <w:pPr>
        <w:spacing w:line="240" w:lineRule="auto"/>
        <w:rPr>
          <w:rFonts w:ascii="Times New Roman" w:eastAsia="Times New Roman" w:hAnsi="Times New Roman" w:cs="Times New Roman"/>
          <w:color w:val="000000"/>
          <w:sz w:val="24"/>
          <w:szCs w:val="24"/>
          <w:lang w:val="en-US"/>
        </w:rPr>
      </w:pPr>
      <w:r w:rsidRPr="00AE6DC5">
        <w:rPr>
          <w:rFonts w:ascii="Times New Roman" w:eastAsia="Times New Roman" w:hAnsi="Times New Roman" w:cs="Times New Roman"/>
          <w:color w:val="000000"/>
          <w:sz w:val="24"/>
          <w:szCs w:val="24"/>
          <w:lang w:val="en-US"/>
        </w:rPr>
        <w:t xml:space="preserve">Dr Md. </w:t>
      </w:r>
      <w:proofErr w:type="spellStart"/>
      <w:r w:rsidRPr="00AE6DC5">
        <w:rPr>
          <w:rFonts w:ascii="Times New Roman" w:eastAsia="Times New Roman" w:hAnsi="Times New Roman" w:cs="Times New Roman"/>
          <w:color w:val="000000"/>
          <w:sz w:val="24"/>
          <w:szCs w:val="24"/>
          <w:lang w:val="en-US"/>
        </w:rPr>
        <w:t>Moyazzem</w:t>
      </w:r>
      <w:proofErr w:type="spellEnd"/>
      <w:r w:rsidRPr="00AE6DC5">
        <w:rPr>
          <w:rFonts w:ascii="Times New Roman" w:eastAsia="Times New Roman" w:hAnsi="Times New Roman" w:cs="Times New Roman"/>
          <w:color w:val="000000"/>
          <w:sz w:val="24"/>
          <w:szCs w:val="24"/>
          <w:lang w:val="en-US"/>
        </w:rPr>
        <w:t xml:space="preserve"> Hossain</w:t>
      </w:r>
    </w:p>
    <w:p w14:paraId="6510E372" w14:textId="2FAA3D38" w:rsidR="002270FC" w:rsidRPr="00AE6DC5" w:rsidRDefault="002270FC" w:rsidP="002270FC">
      <w:pPr>
        <w:spacing w:line="240" w:lineRule="auto"/>
        <w:rPr>
          <w:rFonts w:ascii="Times New Roman" w:eastAsia="Times New Roman" w:hAnsi="Times New Roman" w:cs="Times New Roman"/>
          <w:sz w:val="24"/>
          <w:szCs w:val="24"/>
          <w:lang w:val="en-US"/>
        </w:rPr>
      </w:pPr>
      <w:r w:rsidRPr="00AE6DC5">
        <w:rPr>
          <w:rFonts w:ascii="Times New Roman" w:eastAsia="Times New Roman" w:hAnsi="Times New Roman" w:cs="Times New Roman"/>
          <w:color w:val="000000"/>
          <w:sz w:val="24"/>
          <w:szCs w:val="24"/>
          <w:lang w:val="en-US"/>
        </w:rPr>
        <w:t>Academic Editor</w:t>
      </w:r>
    </w:p>
    <w:p w14:paraId="01EE0B82" w14:textId="77777777" w:rsidR="002270FC" w:rsidRPr="00AE6DC5" w:rsidRDefault="002270FC" w:rsidP="002270FC">
      <w:pPr>
        <w:spacing w:line="240" w:lineRule="auto"/>
        <w:rPr>
          <w:rFonts w:ascii="Times New Roman" w:eastAsia="Times New Roman" w:hAnsi="Times New Roman" w:cs="Times New Roman"/>
          <w:sz w:val="24"/>
          <w:szCs w:val="24"/>
          <w:lang w:val="en-US"/>
        </w:rPr>
      </w:pPr>
      <w:r w:rsidRPr="00AE6DC5">
        <w:rPr>
          <w:rFonts w:ascii="Times New Roman" w:eastAsia="Times New Roman" w:hAnsi="Times New Roman" w:cs="Times New Roman"/>
          <w:color w:val="000000"/>
          <w:sz w:val="24"/>
          <w:szCs w:val="24"/>
          <w:lang w:val="en-US"/>
        </w:rPr>
        <w:t>PLOS ONE</w:t>
      </w:r>
    </w:p>
    <w:p w14:paraId="243C277C" w14:textId="77777777" w:rsidR="002270FC" w:rsidRPr="00AE6DC5" w:rsidRDefault="002270FC" w:rsidP="002270FC">
      <w:pPr>
        <w:spacing w:line="240" w:lineRule="auto"/>
        <w:rPr>
          <w:rFonts w:ascii="Times New Roman" w:eastAsia="Times New Roman" w:hAnsi="Times New Roman" w:cs="Times New Roman"/>
          <w:sz w:val="24"/>
          <w:szCs w:val="24"/>
          <w:lang w:val="en-US"/>
        </w:rPr>
      </w:pPr>
    </w:p>
    <w:p w14:paraId="32C38ECD" w14:textId="77777777" w:rsidR="002270FC" w:rsidRPr="00AE6DC5" w:rsidRDefault="002270FC" w:rsidP="002270FC">
      <w:pPr>
        <w:spacing w:line="240" w:lineRule="auto"/>
        <w:outlineLvl w:val="1"/>
        <w:rPr>
          <w:rFonts w:ascii="Times New Roman" w:eastAsia="Times New Roman" w:hAnsi="Times New Roman" w:cs="Times New Roman"/>
          <w:b/>
          <w:bCs/>
          <w:sz w:val="36"/>
          <w:szCs w:val="36"/>
          <w:lang w:val="en-US"/>
        </w:rPr>
      </w:pPr>
      <w:r w:rsidRPr="00AE6DC5">
        <w:rPr>
          <w:rFonts w:ascii="Times New Roman" w:eastAsia="Times New Roman" w:hAnsi="Times New Roman" w:cs="Times New Roman"/>
          <w:b/>
          <w:bCs/>
          <w:color w:val="000000"/>
          <w:sz w:val="24"/>
          <w:szCs w:val="24"/>
          <w:lang w:val="en-US"/>
        </w:rPr>
        <w:t>Subject: Submission of Revised Manuscript</w:t>
      </w:r>
    </w:p>
    <w:p w14:paraId="134A1548" w14:textId="77777777" w:rsidR="002270FC" w:rsidRPr="00AE6DC5" w:rsidRDefault="002270FC" w:rsidP="002270FC">
      <w:pPr>
        <w:spacing w:after="240" w:line="240" w:lineRule="auto"/>
        <w:rPr>
          <w:rFonts w:ascii="Times New Roman" w:eastAsia="Times New Roman" w:hAnsi="Times New Roman" w:cs="Times New Roman"/>
          <w:sz w:val="24"/>
          <w:szCs w:val="24"/>
          <w:lang w:val="en-US"/>
        </w:rPr>
      </w:pPr>
    </w:p>
    <w:p w14:paraId="1C1F3796" w14:textId="4EB3860B" w:rsidR="002270FC" w:rsidRPr="00AE6DC5" w:rsidRDefault="002270FC" w:rsidP="002270FC">
      <w:pPr>
        <w:spacing w:line="240" w:lineRule="auto"/>
        <w:rPr>
          <w:rFonts w:ascii="Times New Roman" w:eastAsia="Times New Roman" w:hAnsi="Times New Roman" w:cs="Times New Roman"/>
          <w:color w:val="000000"/>
          <w:sz w:val="24"/>
          <w:szCs w:val="24"/>
          <w:lang w:val="en-US"/>
        </w:rPr>
      </w:pPr>
      <w:r w:rsidRPr="00AE6DC5">
        <w:rPr>
          <w:rFonts w:ascii="Times New Roman" w:eastAsia="Times New Roman" w:hAnsi="Times New Roman" w:cs="Times New Roman"/>
          <w:color w:val="000000"/>
          <w:sz w:val="24"/>
          <w:szCs w:val="24"/>
          <w:lang w:val="en-US"/>
        </w:rPr>
        <w:t>Dear Dr Hossain,</w:t>
      </w:r>
    </w:p>
    <w:p w14:paraId="74A43374" w14:textId="6BFD458B" w:rsidR="002270FC" w:rsidRPr="00AE6DC5" w:rsidRDefault="002270FC" w:rsidP="002270FC">
      <w:pPr>
        <w:spacing w:line="240" w:lineRule="auto"/>
        <w:jc w:val="both"/>
        <w:rPr>
          <w:rFonts w:ascii="Times New Roman" w:eastAsia="Times New Roman" w:hAnsi="Times New Roman" w:cs="Times New Roman"/>
          <w:sz w:val="24"/>
          <w:szCs w:val="24"/>
          <w:lang w:val="en-US"/>
        </w:rPr>
      </w:pPr>
      <w:r w:rsidRPr="00AE6DC5">
        <w:rPr>
          <w:rFonts w:ascii="Times New Roman" w:eastAsia="Times New Roman" w:hAnsi="Times New Roman" w:cs="Times New Roman"/>
          <w:sz w:val="24"/>
          <w:szCs w:val="24"/>
          <w:lang w:val="en-US"/>
        </w:rPr>
        <w:t>Thank you for your invitation to submit a revised version of our manuscript "</w:t>
      </w:r>
      <w:ins w:id="0" w:author="DrJamalUddin" w:date="2024-07-18T18:03:00Z">
        <w:r w:rsidR="00905A86" w:rsidRPr="00AE6DC5">
          <w:rPr>
            <w:rFonts w:ascii="Times New Roman" w:eastAsia="Times New Roman" w:hAnsi="Times New Roman" w:cs="Times New Roman"/>
            <w:sz w:val="24"/>
            <w:szCs w:val="24"/>
            <w:lang w:val="en-US"/>
          </w:rPr>
          <w:t>Maternal Tetanus Toxoid Immunization and Neonatal Mortality in the Context of Bangladesh: a study of association between neonatal mortality and tetanus toxoid vaccination</w:t>
        </w:r>
      </w:ins>
      <w:del w:id="1" w:author="DrJamalUddin" w:date="2024-07-18T18:03:00Z">
        <w:r w:rsidR="004753ED" w:rsidRPr="00AE6DC5" w:rsidDel="00905A86">
          <w:rPr>
            <w:rFonts w:ascii="Times New Roman" w:eastAsia="Times New Roman" w:hAnsi="Times New Roman" w:cs="Times New Roman"/>
            <w:sz w:val="24"/>
            <w:szCs w:val="24"/>
            <w:lang w:val="en-US"/>
          </w:rPr>
          <w:delText>A Study of Association Between Maternal Tetanus Toxoid Immunization and Neonatal Mortality in the Context of Bangladesh:  A retrospective analysis of the data from Bangladesh Multiple Indicator Cluster Survey</w:delText>
        </w:r>
      </w:del>
      <w:r w:rsidRPr="00AE6DC5">
        <w:rPr>
          <w:rFonts w:ascii="Times New Roman" w:eastAsia="Times New Roman" w:hAnsi="Times New Roman" w:cs="Times New Roman"/>
          <w:sz w:val="24"/>
          <w:szCs w:val="24"/>
          <w:lang w:val="en-US"/>
        </w:rPr>
        <w:t>" (</w:t>
      </w:r>
      <w:r w:rsidR="00E816A9" w:rsidRPr="00AE6DC5">
        <w:rPr>
          <w:rFonts w:ascii="Times New Roman" w:eastAsia="Times New Roman" w:hAnsi="Times New Roman" w:cs="Times New Roman"/>
          <w:sz w:val="24"/>
          <w:szCs w:val="24"/>
          <w:lang w:val="en-US"/>
        </w:rPr>
        <w:t>PONE-D-24-08202</w:t>
      </w:r>
      <w:r w:rsidRPr="00AE6DC5">
        <w:rPr>
          <w:rFonts w:ascii="Times New Roman" w:eastAsia="Times New Roman" w:hAnsi="Times New Roman" w:cs="Times New Roman"/>
          <w:sz w:val="24"/>
          <w:szCs w:val="24"/>
          <w:lang w:val="en-US"/>
        </w:rPr>
        <w:t>). </w:t>
      </w:r>
    </w:p>
    <w:p w14:paraId="5A56F1A9" w14:textId="77777777" w:rsidR="002270FC" w:rsidRPr="00AE6DC5" w:rsidRDefault="002270FC" w:rsidP="002270FC">
      <w:pPr>
        <w:spacing w:line="240" w:lineRule="auto"/>
        <w:jc w:val="both"/>
        <w:rPr>
          <w:rFonts w:ascii="Times New Roman" w:eastAsia="Times New Roman" w:hAnsi="Times New Roman" w:cs="Times New Roman"/>
          <w:sz w:val="24"/>
          <w:szCs w:val="24"/>
          <w:lang w:val="en-US"/>
        </w:rPr>
      </w:pPr>
      <w:r w:rsidRPr="00AE6DC5">
        <w:rPr>
          <w:rFonts w:ascii="Times New Roman" w:eastAsia="Times New Roman" w:hAnsi="Times New Roman" w:cs="Times New Roman"/>
          <w:color w:val="000000"/>
          <w:sz w:val="24"/>
          <w:szCs w:val="24"/>
          <w:lang w:val="en-US"/>
        </w:rPr>
        <w:t>According to the comments made by the respected reviewers we modified our manuscript. Below we address all comments made by the reviewers’ point-by-point (reviewers’ comments in italic, our responses in non-italic plain font and page numbers are according to the track change version of the revised manuscript). We look forward to your positive response.</w:t>
      </w:r>
    </w:p>
    <w:p w14:paraId="5481B86F" w14:textId="77777777" w:rsidR="002270FC" w:rsidRPr="00AE6DC5" w:rsidRDefault="002270FC" w:rsidP="002270FC">
      <w:pPr>
        <w:spacing w:line="240" w:lineRule="auto"/>
        <w:rPr>
          <w:rFonts w:ascii="Times New Roman" w:eastAsia="Times New Roman" w:hAnsi="Times New Roman" w:cs="Times New Roman"/>
          <w:sz w:val="24"/>
          <w:szCs w:val="24"/>
          <w:lang w:val="en-US"/>
        </w:rPr>
      </w:pPr>
    </w:p>
    <w:p w14:paraId="0F8D6493" w14:textId="77777777" w:rsidR="002270FC" w:rsidRPr="00AE6DC5" w:rsidRDefault="002270FC" w:rsidP="002270FC">
      <w:pPr>
        <w:spacing w:line="240" w:lineRule="auto"/>
        <w:jc w:val="both"/>
        <w:rPr>
          <w:rFonts w:ascii="Times New Roman" w:eastAsia="Times New Roman" w:hAnsi="Times New Roman" w:cs="Times New Roman"/>
          <w:sz w:val="24"/>
          <w:szCs w:val="24"/>
          <w:lang w:val="en-US"/>
        </w:rPr>
      </w:pPr>
      <w:r w:rsidRPr="00AE6DC5">
        <w:rPr>
          <w:rFonts w:ascii="Times New Roman" w:eastAsia="Times New Roman" w:hAnsi="Times New Roman" w:cs="Times New Roman"/>
          <w:color w:val="000000"/>
          <w:sz w:val="24"/>
          <w:szCs w:val="24"/>
          <w:lang w:val="en-US"/>
        </w:rPr>
        <w:t>Sincerely, </w:t>
      </w:r>
    </w:p>
    <w:p w14:paraId="3E58249C" w14:textId="77777777" w:rsidR="002270FC" w:rsidRPr="00AE6DC5" w:rsidRDefault="002270FC" w:rsidP="002270FC">
      <w:pPr>
        <w:spacing w:line="240" w:lineRule="auto"/>
        <w:rPr>
          <w:rFonts w:ascii="Times New Roman" w:eastAsia="Times New Roman" w:hAnsi="Times New Roman" w:cs="Times New Roman"/>
          <w:sz w:val="24"/>
          <w:szCs w:val="24"/>
          <w:lang w:val="en-US"/>
        </w:rPr>
      </w:pPr>
    </w:p>
    <w:p w14:paraId="568139E8" w14:textId="77777777" w:rsidR="002270FC" w:rsidRPr="00AE6DC5" w:rsidRDefault="002270FC" w:rsidP="002270FC">
      <w:pPr>
        <w:spacing w:line="240" w:lineRule="auto"/>
        <w:jc w:val="both"/>
        <w:rPr>
          <w:rFonts w:ascii="Times New Roman" w:eastAsia="Times New Roman" w:hAnsi="Times New Roman" w:cs="Times New Roman"/>
          <w:sz w:val="24"/>
          <w:szCs w:val="24"/>
          <w:lang w:val="en-US"/>
        </w:rPr>
      </w:pPr>
      <w:r w:rsidRPr="00AE6DC5">
        <w:rPr>
          <w:rFonts w:ascii="Times New Roman" w:eastAsia="Times New Roman" w:hAnsi="Times New Roman" w:cs="Times New Roman"/>
          <w:color w:val="000000"/>
          <w:sz w:val="24"/>
          <w:szCs w:val="24"/>
          <w:lang w:val="en-US"/>
        </w:rPr>
        <w:t>On behalf of all authors, </w:t>
      </w:r>
    </w:p>
    <w:p w14:paraId="36974CD4" w14:textId="77777777" w:rsidR="002270FC" w:rsidRPr="00AE6DC5" w:rsidRDefault="002270FC" w:rsidP="002270FC">
      <w:pPr>
        <w:spacing w:line="240" w:lineRule="auto"/>
        <w:jc w:val="both"/>
        <w:rPr>
          <w:rFonts w:ascii="Times New Roman" w:eastAsia="Times New Roman" w:hAnsi="Times New Roman" w:cs="Times New Roman"/>
          <w:sz w:val="24"/>
          <w:szCs w:val="24"/>
          <w:lang w:val="en-US"/>
        </w:rPr>
      </w:pPr>
      <w:r w:rsidRPr="00AE6DC5">
        <w:rPr>
          <w:rFonts w:ascii="Times New Roman" w:eastAsia="Times New Roman" w:hAnsi="Times New Roman" w:cs="Times New Roman"/>
          <w:color w:val="000000"/>
          <w:sz w:val="24"/>
          <w:szCs w:val="24"/>
          <w:lang w:val="en-US"/>
        </w:rPr>
        <w:t>Dr. Md Jamal Uddin (Corresponding authors)</w:t>
      </w:r>
    </w:p>
    <w:p w14:paraId="656B28CC" w14:textId="77777777" w:rsidR="002270FC" w:rsidRPr="00AE6DC5" w:rsidRDefault="002270FC" w:rsidP="002270FC">
      <w:pPr>
        <w:spacing w:line="240" w:lineRule="auto"/>
        <w:jc w:val="both"/>
        <w:rPr>
          <w:rFonts w:ascii="Times New Roman" w:eastAsia="Times New Roman" w:hAnsi="Times New Roman" w:cs="Times New Roman"/>
          <w:sz w:val="24"/>
          <w:szCs w:val="24"/>
          <w:lang w:val="en-US"/>
        </w:rPr>
      </w:pPr>
      <w:r w:rsidRPr="00AE6DC5">
        <w:rPr>
          <w:rFonts w:ascii="Times New Roman" w:eastAsia="Times New Roman" w:hAnsi="Times New Roman" w:cs="Times New Roman"/>
          <w:color w:val="000000"/>
          <w:sz w:val="24"/>
          <w:szCs w:val="24"/>
          <w:lang w:val="en-US"/>
        </w:rPr>
        <w:t>Professor of Biostatistics and Epidemiology, </w:t>
      </w:r>
    </w:p>
    <w:p w14:paraId="5B08F466" w14:textId="77777777" w:rsidR="002270FC" w:rsidRPr="00AE6DC5" w:rsidRDefault="002270FC" w:rsidP="002270FC">
      <w:pPr>
        <w:spacing w:line="240" w:lineRule="auto"/>
        <w:jc w:val="both"/>
        <w:rPr>
          <w:rFonts w:ascii="Times New Roman" w:eastAsia="Times New Roman" w:hAnsi="Times New Roman" w:cs="Times New Roman"/>
          <w:sz w:val="24"/>
          <w:szCs w:val="24"/>
          <w:lang w:val="en-US"/>
        </w:rPr>
      </w:pPr>
      <w:r w:rsidRPr="00AE6DC5">
        <w:rPr>
          <w:rFonts w:ascii="Times New Roman" w:eastAsia="Times New Roman" w:hAnsi="Times New Roman" w:cs="Times New Roman"/>
          <w:color w:val="000000"/>
          <w:sz w:val="24"/>
          <w:szCs w:val="24"/>
          <w:lang w:val="en-US"/>
        </w:rPr>
        <w:t>Department of Statistics,</w:t>
      </w:r>
    </w:p>
    <w:p w14:paraId="0194C22D" w14:textId="77777777" w:rsidR="002270FC" w:rsidRPr="00AE6DC5" w:rsidRDefault="002270FC" w:rsidP="002270FC">
      <w:pPr>
        <w:spacing w:line="240" w:lineRule="auto"/>
        <w:jc w:val="both"/>
        <w:rPr>
          <w:rFonts w:ascii="Times New Roman" w:eastAsia="Times New Roman" w:hAnsi="Times New Roman" w:cs="Times New Roman"/>
          <w:sz w:val="24"/>
          <w:szCs w:val="24"/>
          <w:lang w:val="en-US"/>
        </w:rPr>
      </w:pPr>
      <w:r w:rsidRPr="00AE6DC5">
        <w:rPr>
          <w:rFonts w:ascii="Times New Roman" w:eastAsia="Times New Roman" w:hAnsi="Times New Roman" w:cs="Times New Roman"/>
          <w:color w:val="000000"/>
          <w:sz w:val="24"/>
          <w:szCs w:val="24"/>
          <w:lang w:val="en-US"/>
        </w:rPr>
        <w:t>Shahjalal University of Science and Technology,</w:t>
      </w:r>
    </w:p>
    <w:p w14:paraId="42E9F903" w14:textId="77777777" w:rsidR="002270FC" w:rsidRPr="00AE6DC5" w:rsidRDefault="002270FC" w:rsidP="002270FC">
      <w:pPr>
        <w:spacing w:line="240" w:lineRule="auto"/>
        <w:jc w:val="both"/>
        <w:rPr>
          <w:rFonts w:ascii="Times New Roman" w:eastAsia="Times New Roman" w:hAnsi="Times New Roman" w:cs="Times New Roman"/>
          <w:sz w:val="24"/>
          <w:szCs w:val="24"/>
          <w:lang w:val="en-US"/>
        </w:rPr>
      </w:pPr>
      <w:r w:rsidRPr="00AE6DC5">
        <w:rPr>
          <w:rFonts w:ascii="Times New Roman" w:eastAsia="Times New Roman" w:hAnsi="Times New Roman" w:cs="Times New Roman"/>
          <w:color w:val="000000"/>
          <w:sz w:val="24"/>
          <w:szCs w:val="24"/>
          <w:lang w:val="en-US"/>
        </w:rPr>
        <w:t>Sylhet, Bangladesh.</w:t>
      </w:r>
    </w:p>
    <w:p w14:paraId="2502B891" w14:textId="77777777" w:rsidR="002270FC" w:rsidRPr="00AE6DC5" w:rsidRDefault="002270FC" w:rsidP="002270FC">
      <w:pPr>
        <w:spacing w:line="240" w:lineRule="auto"/>
        <w:jc w:val="both"/>
        <w:rPr>
          <w:rFonts w:ascii="Times New Roman" w:eastAsia="Times New Roman" w:hAnsi="Times New Roman" w:cs="Times New Roman"/>
          <w:sz w:val="24"/>
          <w:szCs w:val="24"/>
          <w:lang w:val="en-US"/>
        </w:rPr>
      </w:pPr>
      <w:r w:rsidRPr="00AE6DC5">
        <w:rPr>
          <w:rFonts w:ascii="Times New Roman" w:eastAsia="Times New Roman" w:hAnsi="Times New Roman" w:cs="Times New Roman"/>
          <w:color w:val="000000"/>
          <w:sz w:val="24"/>
          <w:szCs w:val="24"/>
          <w:lang w:val="en-US"/>
        </w:rPr>
        <w:t>Phone: +8801716972846</w:t>
      </w:r>
    </w:p>
    <w:p w14:paraId="746F54C2" w14:textId="77777777" w:rsidR="002270FC" w:rsidRPr="00AE6DC5" w:rsidRDefault="002270FC" w:rsidP="002270FC">
      <w:pPr>
        <w:spacing w:line="240" w:lineRule="auto"/>
        <w:jc w:val="both"/>
        <w:rPr>
          <w:rFonts w:ascii="Times New Roman" w:eastAsia="Times New Roman" w:hAnsi="Times New Roman" w:cs="Times New Roman"/>
          <w:sz w:val="24"/>
          <w:szCs w:val="24"/>
          <w:lang w:val="en-US"/>
        </w:rPr>
      </w:pPr>
      <w:r w:rsidRPr="00AE6DC5">
        <w:rPr>
          <w:rFonts w:ascii="Times New Roman" w:eastAsia="Times New Roman" w:hAnsi="Times New Roman" w:cs="Times New Roman"/>
          <w:color w:val="000000"/>
          <w:sz w:val="24"/>
          <w:szCs w:val="24"/>
          <w:lang w:val="en-US"/>
        </w:rPr>
        <w:t>Email: jamal-sta@sust.edu </w:t>
      </w:r>
    </w:p>
    <w:p w14:paraId="6E139E9E" w14:textId="77777777" w:rsidR="002270FC" w:rsidRPr="00AE6DC5" w:rsidRDefault="002270FC" w:rsidP="002270FC">
      <w:pPr>
        <w:spacing w:after="240" w:line="240" w:lineRule="auto"/>
        <w:rPr>
          <w:rFonts w:ascii="Times New Roman" w:eastAsia="Times New Roman" w:hAnsi="Times New Roman" w:cs="Times New Roman"/>
          <w:sz w:val="24"/>
          <w:szCs w:val="24"/>
          <w:lang w:val="en-US"/>
        </w:rPr>
      </w:pPr>
    </w:p>
    <w:p w14:paraId="01B91541" w14:textId="77777777" w:rsidR="002270FC" w:rsidRPr="00AE6DC5" w:rsidRDefault="002270FC" w:rsidP="002270FC">
      <w:pPr>
        <w:shd w:val="clear" w:color="auto" w:fill="FFFFFF"/>
        <w:spacing w:line="240" w:lineRule="auto"/>
        <w:rPr>
          <w:rFonts w:ascii="Times New Roman" w:eastAsia="Times New Roman" w:hAnsi="Times New Roman" w:cs="Times New Roman"/>
          <w:sz w:val="24"/>
          <w:szCs w:val="24"/>
          <w:lang w:val="en-US"/>
        </w:rPr>
      </w:pPr>
    </w:p>
    <w:p w14:paraId="200B6B89" w14:textId="77777777" w:rsidR="001110CE" w:rsidRPr="00AE6DC5" w:rsidRDefault="001110CE">
      <w:pPr>
        <w:spacing w:after="240"/>
        <w:rPr>
          <w:rFonts w:ascii="Times New Roman" w:eastAsia="Times New Roman" w:hAnsi="Times New Roman" w:cs="Times New Roman"/>
          <w:b/>
          <w:sz w:val="24"/>
          <w:szCs w:val="24"/>
        </w:rPr>
      </w:pPr>
    </w:p>
    <w:p w14:paraId="535BF7FA" w14:textId="77777777" w:rsidR="001110CE" w:rsidRPr="00AE6DC5" w:rsidRDefault="001110CE">
      <w:pPr>
        <w:rPr>
          <w:rFonts w:ascii="Times New Roman" w:eastAsia="Times New Roman" w:hAnsi="Times New Roman" w:cs="Times New Roman"/>
          <w:b/>
          <w:sz w:val="24"/>
          <w:szCs w:val="24"/>
        </w:rPr>
      </w:pPr>
      <w:r w:rsidRPr="00AE6DC5">
        <w:rPr>
          <w:rFonts w:ascii="Times New Roman" w:eastAsia="Times New Roman" w:hAnsi="Times New Roman" w:cs="Times New Roman"/>
          <w:b/>
          <w:sz w:val="24"/>
          <w:szCs w:val="24"/>
        </w:rPr>
        <w:br w:type="page"/>
      </w:r>
    </w:p>
    <w:p w14:paraId="00000001" w14:textId="71292ACD" w:rsidR="000F1D46" w:rsidRPr="00AE6DC5" w:rsidRDefault="00116142">
      <w:pPr>
        <w:spacing w:after="240"/>
        <w:rPr>
          <w:rFonts w:ascii="Times New Roman" w:eastAsia="Times New Roman" w:hAnsi="Times New Roman" w:cs="Times New Roman"/>
          <w:b/>
          <w:sz w:val="24"/>
          <w:szCs w:val="24"/>
        </w:rPr>
      </w:pPr>
      <w:commentRangeStart w:id="2"/>
      <w:r w:rsidRPr="00AE6DC5">
        <w:rPr>
          <w:rFonts w:ascii="Times New Roman" w:eastAsia="Times New Roman" w:hAnsi="Times New Roman" w:cs="Times New Roman"/>
          <w:b/>
          <w:sz w:val="24"/>
          <w:szCs w:val="24"/>
        </w:rPr>
        <w:lastRenderedPageBreak/>
        <w:t>Comments</w:t>
      </w:r>
      <w:commentRangeEnd w:id="2"/>
      <w:r w:rsidR="0018568C" w:rsidRPr="00AE6DC5">
        <w:rPr>
          <w:rStyle w:val="CommentReference"/>
          <w:rFonts w:ascii="Times New Roman" w:hAnsi="Times New Roman" w:cs="Times New Roman"/>
          <w:rPrChange w:id="3" w:author="Sujan Naha" w:date="2024-07-29T17:33:00Z" w16du:dateUtc="2024-07-29T11:33:00Z">
            <w:rPr>
              <w:rStyle w:val="CommentReference"/>
            </w:rPr>
          </w:rPrChange>
        </w:rPr>
        <w:commentReference w:id="2"/>
      </w:r>
      <w:r w:rsidRPr="00AE6DC5">
        <w:rPr>
          <w:rFonts w:ascii="Times New Roman" w:eastAsia="Times New Roman" w:hAnsi="Times New Roman" w:cs="Times New Roman"/>
          <w:b/>
          <w:sz w:val="24"/>
          <w:szCs w:val="24"/>
        </w:rPr>
        <w:t xml:space="preserve"> from Editor:</w:t>
      </w:r>
    </w:p>
    <w:p w14:paraId="00000002" w14:textId="77777777" w:rsidR="000F1D46" w:rsidRPr="00AE6DC5" w:rsidRDefault="00116142">
      <w:pPr>
        <w:numPr>
          <w:ilvl w:val="0"/>
          <w:numId w:val="1"/>
        </w:numPr>
        <w:spacing w:after="240"/>
        <w:rPr>
          <w:rFonts w:ascii="Times New Roman" w:eastAsia="Times New Roman" w:hAnsi="Times New Roman" w:cs="Times New Roman"/>
          <w:sz w:val="24"/>
          <w:szCs w:val="24"/>
        </w:rPr>
      </w:pPr>
      <w:r w:rsidRPr="00AE6DC5">
        <w:rPr>
          <w:rFonts w:ascii="Times New Roman" w:eastAsia="Times New Roman" w:hAnsi="Times New Roman" w:cs="Times New Roman"/>
          <w:sz w:val="24"/>
          <w:szCs w:val="24"/>
        </w:rPr>
        <w:t>The title may be “A Study of Association Between Neonatal Mortality and Maternal Tetanus Toxoid Immunization in the Context of Bangladesh”.</w:t>
      </w:r>
    </w:p>
    <w:p w14:paraId="00000003" w14:textId="7591ECF5" w:rsidR="000F1D46" w:rsidRPr="00AE6DC5" w:rsidRDefault="00116142">
      <w:pPr>
        <w:spacing w:after="240"/>
        <w:rPr>
          <w:rFonts w:ascii="Times New Roman" w:eastAsia="Times New Roman" w:hAnsi="Times New Roman" w:cs="Times New Roman"/>
          <w:b/>
          <w:color w:val="002060"/>
          <w:sz w:val="24"/>
          <w:szCs w:val="24"/>
        </w:rPr>
      </w:pPr>
      <w:r w:rsidRPr="00AE6DC5">
        <w:rPr>
          <w:rFonts w:ascii="Times New Roman" w:eastAsia="Times New Roman" w:hAnsi="Times New Roman" w:cs="Times New Roman"/>
          <w:b/>
          <w:color w:val="002060"/>
          <w:sz w:val="24"/>
          <w:szCs w:val="24"/>
        </w:rPr>
        <w:t>Response: We thank the editor for their appreciation of our manuscript and for providing valuable comments. We replace the title with “</w:t>
      </w:r>
      <w:ins w:id="4" w:author="DrJamalUddin" w:date="2024-07-18T18:04:00Z">
        <w:r w:rsidR="00905A86" w:rsidRPr="00AE6DC5">
          <w:rPr>
            <w:rFonts w:ascii="Times New Roman" w:eastAsia="Times New Roman" w:hAnsi="Times New Roman" w:cs="Times New Roman"/>
            <w:b/>
            <w:sz w:val="24"/>
            <w:szCs w:val="24"/>
          </w:rPr>
          <w:t>A Study of Association Between Neonatal Mortality and Maternal Tetanus Toxoid Immunization in the Context of Bangladesh”</w:t>
        </w:r>
      </w:ins>
      <w:del w:id="5" w:author="DrJamalUddin" w:date="2024-07-18T18:04:00Z">
        <w:r w:rsidRPr="00AE6DC5" w:rsidDel="00905A86">
          <w:rPr>
            <w:rFonts w:ascii="Times New Roman" w:eastAsia="Times New Roman" w:hAnsi="Times New Roman" w:cs="Times New Roman"/>
            <w:b/>
            <w:sz w:val="24"/>
            <w:szCs w:val="24"/>
          </w:rPr>
          <w:delText>A Study of Association Between Maternal Tetanus Toxoid Immunization and Neonatal Mortality in the Context of Bangladesh:  A retrospective analysis of the data from Bangladesh Multiple Indicator Cluster Survey</w:delText>
        </w:r>
        <w:r w:rsidRPr="00AE6DC5" w:rsidDel="00905A86">
          <w:rPr>
            <w:rFonts w:ascii="Times New Roman" w:eastAsia="Times New Roman" w:hAnsi="Times New Roman" w:cs="Times New Roman"/>
            <w:b/>
            <w:color w:val="002060"/>
            <w:sz w:val="24"/>
            <w:szCs w:val="24"/>
          </w:rPr>
          <w:delText>”</w:delText>
        </w:r>
      </w:del>
      <w:r w:rsidRPr="00AE6DC5">
        <w:rPr>
          <w:rFonts w:ascii="Times New Roman" w:eastAsia="Times New Roman" w:hAnsi="Times New Roman" w:cs="Times New Roman"/>
          <w:b/>
          <w:color w:val="002060"/>
          <w:sz w:val="24"/>
          <w:szCs w:val="24"/>
        </w:rPr>
        <w:t>.</w:t>
      </w:r>
    </w:p>
    <w:p w14:paraId="00000004" w14:textId="77777777" w:rsidR="000F1D46" w:rsidRPr="00AE6DC5" w:rsidRDefault="000F1D46">
      <w:pPr>
        <w:spacing w:after="240"/>
        <w:rPr>
          <w:rFonts w:ascii="Times New Roman" w:eastAsia="Times New Roman" w:hAnsi="Times New Roman" w:cs="Times New Roman"/>
          <w:b/>
          <w:color w:val="002060"/>
          <w:sz w:val="24"/>
          <w:szCs w:val="24"/>
        </w:rPr>
      </w:pPr>
    </w:p>
    <w:p w14:paraId="00000005" w14:textId="77777777" w:rsidR="000F1D46" w:rsidRPr="00AE6DC5" w:rsidRDefault="00116142">
      <w:pPr>
        <w:numPr>
          <w:ilvl w:val="0"/>
          <w:numId w:val="1"/>
        </w:numPr>
        <w:spacing w:after="240"/>
        <w:rPr>
          <w:rFonts w:ascii="Times New Roman" w:eastAsia="Times New Roman" w:hAnsi="Times New Roman" w:cs="Times New Roman"/>
          <w:sz w:val="24"/>
          <w:szCs w:val="24"/>
        </w:rPr>
      </w:pPr>
      <w:r w:rsidRPr="00AE6DC5">
        <w:rPr>
          <w:rFonts w:ascii="Times New Roman" w:eastAsia="Times New Roman" w:hAnsi="Times New Roman" w:cs="Times New Roman"/>
          <w:sz w:val="24"/>
          <w:szCs w:val="24"/>
        </w:rPr>
        <w:t>In Methods of Abstract, the authors are requested to mention the sample size.</w:t>
      </w:r>
    </w:p>
    <w:p w14:paraId="00000006" w14:textId="5B3C8278" w:rsidR="000F1D46" w:rsidRPr="00AE6DC5" w:rsidRDefault="00116142">
      <w:pPr>
        <w:spacing w:after="240"/>
        <w:rPr>
          <w:rFonts w:ascii="Times New Roman" w:eastAsia="Times New Roman" w:hAnsi="Times New Roman" w:cs="Times New Roman"/>
          <w:b/>
          <w:color w:val="002060"/>
          <w:sz w:val="24"/>
          <w:szCs w:val="24"/>
        </w:rPr>
      </w:pPr>
      <w:r w:rsidRPr="00AE6DC5">
        <w:rPr>
          <w:rFonts w:ascii="Times New Roman" w:eastAsia="Times New Roman" w:hAnsi="Times New Roman" w:cs="Times New Roman"/>
          <w:b/>
          <w:color w:val="002060"/>
          <w:sz w:val="24"/>
          <w:szCs w:val="24"/>
        </w:rPr>
        <w:t>Response: Thanks to the editor for highlighting this issue. It has been solved by adding “</w:t>
      </w:r>
      <w:ins w:id="6" w:author="Sujan Naha" w:date="2024-07-24T11:39:00Z">
        <w:r w:rsidR="00556129" w:rsidRPr="00AE6DC5">
          <w:rPr>
            <w:rFonts w:ascii="Times New Roman" w:eastAsia="Times New Roman" w:hAnsi="Times New Roman" w:cs="Times New Roman"/>
            <w:sz w:val="24"/>
            <w:szCs w:val="24"/>
            <w:rPrChange w:id="7" w:author="Sujan Naha" w:date="2024-07-29T17:33:00Z" w16du:dateUtc="2024-07-29T11:33:00Z">
              <w:rPr>
                <w:rFonts w:ascii="Times" w:eastAsia="Times New Roman" w:hAnsi="Times" w:cs="Times New Roman"/>
                <w:sz w:val="24"/>
                <w:szCs w:val="24"/>
              </w:rPr>
            </w:rPrChange>
          </w:rPr>
          <w:t xml:space="preserve">The dataset consists of 23,402 cases, among them </w:t>
        </w:r>
        <w:r w:rsidR="00556129" w:rsidRPr="00AE6DC5">
          <w:rPr>
            <w:rFonts w:ascii="Times New Roman" w:eastAsia="Times New Roman" w:hAnsi="Times New Roman" w:cs="Times New Roman"/>
            <w:sz w:val="24"/>
            <w:szCs w:val="24"/>
            <w:lang w:val="en-US" w:bidi="ar-SA"/>
            <w:rPrChange w:id="8" w:author="Sujan Naha" w:date="2024-07-29T17:33:00Z" w16du:dateUtc="2024-07-29T11:33:00Z">
              <w:rPr>
                <w:rFonts w:ascii="Times" w:eastAsia="Times New Roman" w:hAnsi="Times" w:cs="Times New Roman"/>
                <w:sz w:val="24"/>
                <w:szCs w:val="24"/>
                <w:lang w:val="en-US" w:bidi="ar-SA"/>
              </w:rPr>
            </w:rPrChange>
          </w:rPr>
          <w:t>587 cases resulted in the infant death</w:t>
        </w:r>
      </w:ins>
      <w:commentRangeStart w:id="9"/>
      <w:commentRangeStart w:id="10"/>
      <w:commentRangeStart w:id="11"/>
      <w:del w:id="12" w:author="MD. Efty Islam Arpon" w:date="2024-07-24T10:20:00Z">
        <w:r w:rsidR="003A00EF" w:rsidRPr="00AE6DC5" w:rsidDel="00AC1A1D">
          <w:rPr>
            <w:rFonts w:ascii="Times New Roman" w:eastAsia="Times New Roman" w:hAnsi="Times New Roman" w:cs="Times New Roman"/>
            <w:sz w:val="24"/>
            <w:szCs w:val="24"/>
          </w:rPr>
          <w:delText>A</w:delText>
        </w:r>
      </w:del>
      <w:ins w:id="13" w:author="MD. Efty Islam Arpon" w:date="2024-07-24T10:20:00Z">
        <w:del w:id="14" w:author="Sujan Naha" w:date="2024-07-24T11:39:00Z">
          <w:r w:rsidR="00AC1A1D" w:rsidRPr="00AE6DC5" w:rsidDel="00556129">
            <w:rPr>
              <w:rFonts w:ascii="Times New Roman" w:eastAsia="Times New Roman" w:hAnsi="Times New Roman" w:cs="Times New Roman"/>
              <w:sz w:val="24"/>
              <w:szCs w:val="24"/>
              <w:lang w:val="en-US" w:bidi="ar-SA"/>
              <w:rPrChange w:id="15" w:author="Sujan Naha" w:date="2024-07-29T17:33:00Z" w16du:dateUtc="2024-07-29T11:33:00Z">
                <w:rPr>
                  <w:rFonts w:ascii="Times" w:eastAsia="Times New Roman" w:hAnsi="Times" w:cs="Times New Roman"/>
                  <w:sz w:val="24"/>
                  <w:szCs w:val="24"/>
                  <w:lang w:val="en-US" w:bidi="ar-SA"/>
                </w:rPr>
              </w:rPrChange>
            </w:rPr>
            <w:delText>Of the 23,402 cases from a sample of 64,000 families, 587 cases resulted in the infant death</w:delText>
          </w:r>
        </w:del>
        <w:r w:rsidR="00AC1A1D" w:rsidRPr="00AE6DC5">
          <w:rPr>
            <w:rFonts w:ascii="Times New Roman" w:eastAsia="Times New Roman" w:hAnsi="Times New Roman" w:cs="Times New Roman"/>
            <w:sz w:val="24"/>
            <w:szCs w:val="24"/>
            <w:lang w:val="en-US" w:bidi="ar-SA"/>
            <w:rPrChange w:id="16" w:author="Sujan Naha" w:date="2024-07-29T17:33:00Z" w16du:dateUtc="2024-07-29T11:33:00Z">
              <w:rPr>
                <w:rFonts w:ascii="Times" w:eastAsia="Times New Roman" w:hAnsi="Times" w:cs="Times New Roman"/>
                <w:sz w:val="24"/>
                <w:szCs w:val="24"/>
                <w:lang w:val="en-US" w:bidi="ar-SA"/>
              </w:rPr>
            </w:rPrChange>
          </w:rPr>
          <w:t>.</w:t>
        </w:r>
      </w:ins>
      <w:del w:id="17" w:author="MD. Efty Islam Arpon" w:date="2024-07-24T10:19:00Z">
        <w:r w:rsidR="003A00EF" w:rsidRPr="00AE6DC5" w:rsidDel="00AC1A1D">
          <w:rPr>
            <w:rFonts w:ascii="Times New Roman" w:eastAsia="Times New Roman" w:hAnsi="Times New Roman" w:cs="Times New Roman"/>
            <w:sz w:val="24"/>
            <w:szCs w:val="24"/>
          </w:rPr>
          <w:delText xml:space="preserve"> sample of 64,000 homes and roughly 3,220 primary sampling units (PSUs) were included in the survey. Of them, 587 cases out of 23,402 resulted in the death of the newborn.</w:delText>
        </w:r>
      </w:del>
      <w:commentRangeEnd w:id="9"/>
      <w:r w:rsidR="005E0996" w:rsidRPr="00AE6DC5">
        <w:rPr>
          <w:rStyle w:val="CommentReference"/>
          <w:rFonts w:ascii="Times New Roman" w:hAnsi="Times New Roman" w:cs="Times New Roman"/>
          <w:rPrChange w:id="18" w:author="Sujan Naha" w:date="2024-07-29T17:33:00Z" w16du:dateUtc="2024-07-29T11:33:00Z">
            <w:rPr>
              <w:rStyle w:val="CommentReference"/>
            </w:rPr>
          </w:rPrChange>
        </w:rPr>
        <w:commentReference w:id="9"/>
      </w:r>
      <w:commentRangeEnd w:id="10"/>
      <w:r w:rsidR="00AC1A1D" w:rsidRPr="00AE6DC5">
        <w:rPr>
          <w:rStyle w:val="CommentReference"/>
          <w:rFonts w:ascii="Times New Roman" w:hAnsi="Times New Roman" w:cs="Times New Roman"/>
          <w:rPrChange w:id="19" w:author="Sujan Naha" w:date="2024-07-29T17:33:00Z" w16du:dateUtc="2024-07-29T11:33:00Z">
            <w:rPr>
              <w:rStyle w:val="CommentReference"/>
            </w:rPr>
          </w:rPrChange>
        </w:rPr>
        <w:commentReference w:id="10"/>
      </w:r>
      <w:commentRangeEnd w:id="11"/>
      <w:r w:rsidR="006C1F55" w:rsidRPr="00AE6DC5">
        <w:rPr>
          <w:rStyle w:val="CommentReference"/>
          <w:rFonts w:ascii="Times New Roman" w:hAnsi="Times New Roman" w:cs="Times New Roman"/>
          <w:rPrChange w:id="20" w:author="Sujan Naha" w:date="2024-07-29T17:33:00Z" w16du:dateUtc="2024-07-29T11:33:00Z">
            <w:rPr>
              <w:rStyle w:val="CommentReference"/>
            </w:rPr>
          </w:rPrChange>
        </w:rPr>
        <w:commentReference w:id="11"/>
      </w:r>
      <w:r w:rsidRPr="00AE6DC5">
        <w:rPr>
          <w:rFonts w:ascii="Times New Roman" w:eastAsia="Times New Roman" w:hAnsi="Times New Roman" w:cs="Times New Roman"/>
          <w:b/>
          <w:color w:val="002060"/>
          <w:sz w:val="24"/>
          <w:szCs w:val="24"/>
        </w:rPr>
        <w:t>” in methods section of the abstract.</w:t>
      </w:r>
    </w:p>
    <w:p w14:paraId="00000007" w14:textId="77777777" w:rsidR="000F1D46" w:rsidRPr="00AE6DC5" w:rsidRDefault="000F1D46">
      <w:pPr>
        <w:spacing w:after="240"/>
        <w:rPr>
          <w:rFonts w:ascii="Times New Roman" w:eastAsia="Times New Roman" w:hAnsi="Times New Roman" w:cs="Times New Roman"/>
          <w:b/>
          <w:color w:val="002060"/>
          <w:sz w:val="24"/>
          <w:szCs w:val="24"/>
        </w:rPr>
      </w:pPr>
    </w:p>
    <w:p w14:paraId="00000008" w14:textId="77777777" w:rsidR="000F1D46" w:rsidRPr="00AE6DC5" w:rsidRDefault="00116142">
      <w:pPr>
        <w:numPr>
          <w:ilvl w:val="0"/>
          <w:numId w:val="1"/>
        </w:numPr>
        <w:spacing w:after="240"/>
        <w:rPr>
          <w:rFonts w:ascii="Times New Roman" w:eastAsia="Times New Roman" w:hAnsi="Times New Roman" w:cs="Times New Roman"/>
          <w:sz w:val="24"/>
          <w:szCs w:val="24"/>
        </w:rPr>
      </w:pPr>
      <w:r w:rsidRPr="00AE6DC5">
        <w:rPr>
          <w:rFonts w:ascii="Times New Roman" w:eastAsia="Times New Roman" w:hAnsi="Times New Roman" w:cs="Times New Roman"/>
          <w:sz w:val="24"/>
          <w:szCs w:val="24"/>
        </w:rPr>
        <w:t>It is necessary to update the Introduction section based on the statistics and studies focusing on this topic in the context of Bangladesh.</w:t>
      </w:r>
    </w:p>
    <w:p w14:paraId="00000009" w14:textId="75D063E4" w:rsidR="000F1D46" w:rsidRPr="00AE6DC5" w:rsidRDefault="00116142">
      <w:pPr>
        <w:spacing w:after="240"/>
        <w:rPr>
          <w:rFonts w:ascii="Times New Roman" w:eastAsia="Times New Roman" w:hAnsi="Times New Roman" w:cs="Times New Roman"/>
          <w:b/>
          <w:color w:val="002060"/>
          <w:sz w:val="24"/>
          <w:szCs w:val="24"/>
        </w:rPr>
      </w:pPr>
      <w:r w:rsidRPr="00AE6DC5">
        <w:rPr>
          <w:rFonts w:ascii="Times New Roman" w:eastAsia="Times New Roman" w:hAnsi="Times New Roman" w:cs="Times New Roman"/>
          <w:b/>
          <w:color w:val="002060"/>
          <w:sz w:val="24"/>
          <w:szCs w:val="24"/>
        </w:rPr>
        <w:t>Response: We can't thank you enough for this valuable insight. A paragraph</w:t>
      </w:r>
      <w:r w:rsidR="00B56667" w:rsidRPr="00AE6DC5">
        <w:rPr>
          <w:rFonts w:ascii="Times New Roman" w:eastAsia="Times New Roman" w:hAnsi="Times New Roman" w:cs="Times New Roman"/>
          <w:b/>
          <w:color w:val="002060"/>
          <w:sz w:val="24"/>
          <w:szCs w:val="24"/>
        </w:rPr>
        <w:t xml:space="preserve"> (</w:t>
      </w:r>
      <w:ins w:id="21" w:author="Dell" w:date="2024-07-29T11:41:00Z">
        <w:r w:rsidR="00A70E29" w:rsidRPr="00AE6DC5">
          <w:rPr>
            <w:rFonts w:ascii="Times New Roman" w:eastAsia="Times New Roman" w:hAnsi="Times New Roman" w:cs="Times New Roman"/>
            <w:b/>
            <w:color w:val="002060"/>
            <w:sz w:val="24"/>
            <w:szCs w:val="24"/>
          </w:rPr>
          <w:t xml:space="preserve">page no. </w:t>
        </w:r>
      </w:ins>
      <w:ins w:id="22" w:author="Dell" w:date="2024-07-29T11:42:00Z">
        <w:r w:rsidR="00A70E29" w:rsidRPr="00AE6DC5">
          <w:rPr>
            <w:rFonts w:ascii="Times New Roman" w:eastAsia="Times New Roman" w:hAnsi="Times New Roman" w:cs="Times New Roman"/>
            <w:b/>
            <w:color w:val="002060"/>
            <w:sz w:val="24"/>
            <w:szCs w:val="24"/>
          </w:rPr>
          <w:t xml:space="preserve">4, </w:t>
        </w:r>
      </w:ins>
      <w:r w:rsidR="00B56667" w:rsidRPr="00AE6DC5">
        <w:rPr>
          <w:rFonts w:ascii="Times New Roman" w:eastAsia="Times New Roman" w:hAnsi="Times New Roman" w:cs="Times New Roman"/>
          <w:b/>
          <w:color w:val="002060"/>
          <w:sz w:val="24"/>
          <w:szCs w:val="24"/>
        </w:rPr>
        <w:t xml:space="preserve">line </w:t>
      </w:r>
      <w:ins w:id="23" w:author="Dell" w:date="2024-07-29T11:42:00Z">
        <w:r w:rsidR="00A70E29" w:rsidRPr="00AE6DC5">
          <w:rPr>
            <w:rFonts w:ascii="Times New Roman" w:eastAsia="Times New Roman" w:hAnsi="Times New Roman" w:cs="Times New Roman"/>
            <w:b/>
            <w:color w:val="002060"/>
            <w:sz w:val="24"/>
            <w:szCs w:val="24"/>
          </w:rPr>
          <w:t>7</w:t>
        </w:r>
      </w:ins>
      <w:del w:id="24" w:author="Dell" w:date="2024-07-29T11:42:00Z">
        <w:r w:rsidR="00B56667" w:rsidRPr="00AE6DC5" w:rsidDel="00A70E29">
          <w:rPr>
            <w:rFonts w:ascii="Times New Roman" w:eastAsia="Times New Roman" w:hAnsi="Times New Roman" w:cs="Times New Roman"/>
            <w:b/>
            <w:color w:val="002060"/>
            <w:sz w:val="24"/>
            <w:szCs w:val="24"/>
          </w:rPr>
          <w:delText>6</w:delText>
        </w:r>
      </w:del>
      <w:r w:rsidR="00B97606" w:rsidRPr="00AE6DC5">
        <w:rPr>
          <w:rFonts w:ascii="Times New Roman" w:eastAsia="Times New Roman" w:hAnsi="Times New Roman" w:cs="Times New Roman"/>
          <w:b/>
          <w:color w:val="002060"/>
          <w:sz w:val="24"/>
          <w:szCs w:val="24"/>
        </w:rPr>
        <w:t>5</w:t>
      </w:r>
      <w:r w:rsidR="00B56667" w:rsidRPr="00AE6DC5">
        <w:rPr>
          <w:rFonts w:ascii="Times New Roman" w:eastAsia="Times New Roman" w:hAnsi="Times New Roman" w:cs="Times New Roman"/>
          <w:b/>
          <w:color w:val="002060"/>
          <w:sz w:val="24"/>
          <w:szCs w:val="24"/>
        </w:rPr>
        <w:t xml:space="preserve"> to </w:t>
      </w:r>
      <w:ins w:id="25" w:author="Dell" w:date="2024-07-29T11:42:00Z">
        <w:r w:rsidR="00A70E29" w:rsidRPr="00AE6DC5">
          <w:rPr>
            <w:rFonts w:ascii="Times New Roman" w:eastAsia="Times New Roman" w:hAnsi="Times New Roman" w:cs="Times New Roman"/>
            <w:b/>
            <w:color w:val="002060"/>
            <w:sz w:val="24"/>
            <w:szCs w:val="24"/>
          </w:rPr>
          <w:t>85</w:t>
        </w:r>
      </w:ins>
      <w:del w:id="26" w:author="Dell" w:date="2024-07-29T11:42:00Z">
        <w:r w:rsidR="00B56667" w:rsidRPr="00AE6DC5" w:rsidDel="00A70E29">
          <w:rPr>
            <w:rFonts w:ascii="Times New Roman" w:eastAsia="Times New Roman" w:hAnsi="Times New Roman" w:cs="Times New Roman"/>
            <w:b/>
            <w:color w:val="002060"/>
            <w:sz w:val="24"/>
            <w:szCs w:val="24"/>
          </w:rPr>
          <w:delText>7</w:delText>
        </w:r>
        <w:r w:rsidR="00B97606" w:rsidRPr="00AE6DC5" w:rsidDel="00A70E29">
          <w:rPr>
            <w:rFonts w:ascii="Times New Roman" w:eastAsia="Times New Roman" w:hAnsi="Times New Roman" w:cs="Times New Roman"/>
            <w:b/>
            <w:color w:val="002060"/>
            <w:sz w:val="24"/>
            <w:szCs w:val="24"/>
          </w:rPr>
          <w:delText>1</w:delText>
        </w:r>
      </w:del>
      <w:r w:rsidR="00B56667" w:rsidRPr="00AE6DC5">
        <w:rPr>
          <w:rFonts w:ascii="Times New Roman" w:eastAsia="Times New Roman" w:hAnsi="Times New Roman" w:cs="Times New Roman"/>
          <w:b/>
          <w:color w:val="002060"/>
          <w:sz w:val="24"/>
          <w:szCs w:val="24"/>
        </w:rPr>
        <w:t>)</w:t>
      </w:r>
      <w:r w:rsidRPr="00AE6DC5">
        <w:rPr>
          <w:rFonts w:ascii="Times New Roman" w:eastAsia="Times New Roman" w:hAnsi="Times New Roman" w:cs="Times New Roman"/>
          <w:b/>
          <w:color w:val="002060"/>
          <w:sz w:val="24"/>
          <w:szCs w:val="24"/>
        </w:rPr>
        <w:t xml:space="preserve"> has been added in the introduction section on the second para.</w:t>
      </w:r>
    </w:p>
    <w:p w14:paraId="0000000A" w14:textId="0326FB5C" w:rsidR="000F1D46" w:rsidRPr="00AE6DC5" w:rsidDel="00AA4CBB" w:rsidRDefault="00116142">
      <w:pPr>
        <w:spacing w:after="240"/>
        <w:rPr>
          <w:del w:id="27" w:author="Dell" w:date="2024-07-29T11:40:00Z"/>
          <w:rFonts w:ascii="Times New Roman" w:eastAsia="Times New Roman" w:hAnsi="Times New Roman" w:cs="Times New Roman"/>
          <w:sz w:val="24"/>
          <w:szCs w:val="24"/>
        </w:rPr>
      </w:pPr>
      <w:r w:rsidRPr="00AE6DC5">
        <w:rPr>
          <w:rFonts w:ascii="Times New Roman" w:eastAsia="Times New Roman" w:hAnsi="Times New Roman" w:cs="Times New Roman"/>
          <w:b/>
          <w:color w:val="002060"/>
          <w:sz w:val="24"/>
          <w:szCs w:val="24"/>
        </w:rPr>
        <w:t>“</w:t>
      </w:r>
      <w:ins w:id="28" w:author="Dell" w:date="2024-07-29T11:40:00Z">
        <w:r w:rsidR="00AA4CBB" w:rsidRPr="00AE6DC5">
          <w:rPr>
            <w:rFonts w:ascii="Times New Roman" w:eastAsia="Times New Roman" w:hAnsi="Times New Roman" w:cs="Times New Roman"/>
            <w:sz w:val="24"/>
            <w:szCs w:val="24"/>
            <w:lang w:val="en-US"/>
            <w:rPrChange w:id="29" w:author="Sujan Naha" w:date="2024-07-29T17:33:00Z" w16du:dateUtc="2024-07-29T11:33:00Z">
              <w:rPr>
                <w:rFonts w:ascii="Times" w:eastAsia="Times New Roman" w:hAnsi="Times" w:cs="Times New Roman"/>
                <w:sz w:val="24"/>
                <w:szCs w:val="24"/>
                <w:lang w:val="en-US"/>
              </w:rPr>
            </w:rPrChange>
          </w:rPr>
          <w:t xml:space="preserve">In Bangladesh, during 2003-2004, there were 11,291 livebirths and 365 neonatal deaths in a </w:t>
        </w:r>
        <w:commentRangeStart w:id="30"/>
        <w:commentRangeStart w:id="31"/>
        <w:r w:rsidR="00AA4CBB" w:rsidRPr="00AE6DC5">
          <w:rPr>
            <w:rFonts w:ascii="Times New Roman" w:eastAsia="Times New Roman" w:hAnsi="Times New Roman" w:cs="Times New Roman"/>
            <w:sz w:val="24"/>
            <w:szCs w:val="24"/>
            <w:lang w:val="en-US"/>
            <w:rPrChange w:id="32" w:author="Sujan Naha" w:date="2024-07-29T17:33:00Z" w16du:dateUtc="2024-07-29T11:33:00Z">
              <w:rPr>
                <w:rFonts w:ascii="Times" w:eastAsia="Times New Roman" w:hAnsi="Times" w:cs="Times New Roman"/>
                <w:sz w:val="24"/>
                <w:szCs w:val="24"/>
                <w:lang w:val="en-US"/>
              </w:rPr>
            </w:rPrChange>
          </w:rPr>
          <w:t>rural district</w:t>
        </w:r>
        <w:commentRangeEnd w:id="30"/>
        <w:r w:rsidR="00AA4CBB" w:rsidRPr="00AE6DC5">
          <w:rPr>
            <w:rStyle w:val="CommentReference"/>
            <w:rFonts w:ascii="Times New Roman" w:hAnsi="Times New Roman" w:cs="Times New Roman"/>
            <w:rPrChange w:id="33" w:author="Sujan Naha" w:date="2024-07-29T17:33:00Z" w16du:dateUtc="2024-07-29T11:33:00Z">
              <w:rPr>
                <w:rStyle w:val="CommentReference"/>
                <w:rFonts w:ascii="Times" w:hAnsi="Times"/>
              </w:rPr>
            </w:rPrChange>
          </w:rPr>
          <w:commentReference w:id="30"/>
        </w:r>
        <w:commentRangeEnd w:id="31"/>
        <w:r w:rsidR="00AA4CBB" w:rsidRPr="00AE6DC5">
          <w:rPr>
            <w:rStyle w:val="CommentReference"/>
            <w:rFonts w:ascii="Times New Roman" w:hAnsi="Times New Roman" w:cs="Times New Roman"/>
            <w:rPrChange w:id="34" w:author="Sujan Naha" w:date="2024-07-29T17:33:00Z" w16du:dateUtc="2024-07-29T11:33:00Z">
              <w:rPr>
                <w:rStyle w:val="CommentReference"/>
              </w:rPr>
            </w:rPrChange>
          </w:rPr>
          <w:commentReference w:id="31"/>
        </w:r>
        <w:r w:rsidR="00AA4CBB" w:rsidRPr="00AE6DC5">
          <w:rPr>
            <w:rFonts w:ascii="Times New Roman" w:eastAsia="Times New Roman" w:hAnsi="Times New Roman" w:cs="Times New Roman"/>
            <w:sz w:val="24"/>
            <w:szCs w:val="24"/>
            <w:lang w:val="en-US"/>
            <w:rPrChange w:id="35" w:author="Sujan Naha" w:date="2024-07-29T17:33:00Z" w16du:dateUtc="2024-07-29T11:33:00Z">
              <w:rPr>
                <w:rFonts w:ascii="Times" w:eastAsia="Times New Roman" w:hAnsi="Times" w:cs="Times New Roman"/>
                <w:sz w:val="24"/>
                <w:szCs w:val="24"/>
                <w:lang w:val="en-US"/>
              </w:rPr>
            </w:rPrChange>
          </w:rPr>
          <w:t xml:space="preserve">. Similar studies showed that about half of all deaths involving children under five that occurs in Bangladesh are infants, while the newborn mortality rate is 41 per 1,000 livebirths. </w:t>
        </w:r>
        <w:commentRangeStart w:id="36"/>
        <w:commentRangeStart w:id="37"/>
        <w:r w:rsidR="00AA4CBB" w:rsidRPr="00AE6DC5">
          <w:rPr>
            <w:rFonts w:ascii="Times New Roman" w:eastAsia="Times New Roman" w:hAnsi="Times New Roman" w:cs="Times New Roman"/>
            <w:sz w:val="24"/>
            <w:szCs w:val="24"/>
            <w:lang w:val="en-US"/>
            <w:rPrChange w:id="38" w:author="Sujan Naha" w:date="2024-07-29T17:33:00Z" w16du:dateUtc="2024-07-29T11:33:00Z">
              <w:rPr>
                <w:rFonts w:ascii="Times" w:eastAsia="Times New Roman" w:hAnsi="Times" w:cs="Times New Roman"/>
                <w:sz w:val="24"/>
                <w:szCs w:val="24"/>
                <w:lang w:val="en-US"/>
              </w:rPr>
            </w:rPrChange>
          </w:rPr>
          <w:t>An exploratory study in rural Bangladesh found that tetanus accounts for 42% of newborn deaths.</w:t>
        </w:r>
        <w:commentRangeEnd w:id="36"/>
        <w:r w:rsidR="00AA4CBB" w:rsidRPr="00AE6DC5">
          <w:rPr>
            <w:rStyle w:val="CommentReference"/>
            <w:rFonts w:ascii="Times New Roman" w:hAnsi="Times New Roman" w:cs="Times New Roman"/>
            <w:rPrChange w:id="39" w:author="Sujan Naha" w:date="2024-07-29T17:33:00Z" w16du:dateUtc="2024-07-29T11:33:00Z">
              <w:rPr>
                <w:rStyle w:val="CommentReference"/>
                <w:rFonts w:ascii="Times" w:hAnsi="Times"/>
              </w:rPr>
            </w:rPrChange>
          </w:rPr>
          <w:commentReference w:id="36"/>
        </w:r>
        <w:commentRangeEnd w:id="37"/>
        <w:r w:rsidR="00AA4CBB" w:rsidRPr="00AE6DC5">
          <w:rPr>
            <w:rStyle w:val="CommentReference"/>
            <w:rFonts w:ascii="Times New Roman" w:hAnsi="Times New Roman" w:cs="Times New Roman"/>
            <w:rPrChange w:id="40" w:author="Sujan Naha" w:date="2024-07-29T17:33:00Z" w16du:dateUtc="2024-07-29T11:33:00Z">
              <w:rPr>
                <w:rStyle w:val="CommentReference"/>
              </w:rPr>
            </w:rPrChange>
          </w:rPr>
          <w:commentReference w:id="37"/>
        </w:r>
        <w:r w:rsidR="00AA4CBB" w:rsidRPr="00AE6DC5">
          <w:rPr>
            <w:rFonts w:ascii="Times New Roman" w:eastAsia="Times New Roman" w:hAnsi="Times New Roman" w:cs="Times New Roman"/>
            <w:sz w:val="24"/>
            <w:szCs w:val="24"/>
            <w:rPrChange w:id="41" w:author="Sujan Naha" w:date="2024-07-29T17:33:00Z" w16du:dateUtc="2024-07-29T11:33:00Z">
              <w:rPr>
                <w:rFonts w:ascii="Times" w:eastAsia="Times New Roman" w:hAnsi="Times" w:cs="Times New Roman"/>
                <w:sz w:val="24"/>
                <w:szCs w:val="24"/>
              </w:rPr>
            </w:rPrChange>
          </w:rPr>
          <w:t xml:space="preserve"> </w:t>
        </w:r>
        <w:r w:rsidR="00AA4CBB" w:rsidRPr="00AE6DC5">
          <w:rPr>
            <w:rFonts w:ascii="Times New Roman" w:eastAsia="Times New Roman" w:hAnsi="Times New Roman" w:cs="Times New Roman"/>
            <w:sz w:val="24"/>
            <w:szCs w:val="24"/>
            <w:lang w:val="en-US"/>
            <w:rPrChange w:id="42" w:author="Sujan Naha" w:date="2024-07-29T17:33:00Z" w16du:dateUtc="2024-07-29T11:33:00Z">
              <w:rPr>
                <w:rFonts w:ascii="Times" w:eastAsia="Times New Roman" w:hAnsi="Times" w:cs="Times New Roman"/>
                <w:sz w:val="24"/>
                <w:szCs w:val="24"/>
                <w:lang w:val="en-US"/>
              </w:rPr>
            </w:rPrChange>
          </w:rPr>
          <w:t>According to another study, out of 330 infant deaths, 112 of them fit the tetanus case description.</w:t>
        </w:r>
        <w:r w:rsidR="00AA4CBB" w:rsidRPr="00AE6DC5">
          <w:rPr>
            <w:rFonts w:ascii="Times New Roman" w:eastAsia="Times New Roman" w:hAnsi="Times New Roman" w:cs="Times New Roman"/>
            <w:sz w:val="24"/>
            <w:szCs w:val="24"/>
            <w:lang w:val="en-US" w:bidi="ar-SA"/>
            <w:rPrChange w:id="43" w:author="Sujan Naha" w:date="2024-07-29T17:33:00Z" w16du:dateUtc="2024-07-29T11:33:00Z">
              <w:rPr>
                <w:rFonts w:ascii="Times" w:eastAsia="Times New Roman" w:hAnsi="Times" w:cs="Times New Roman"/>
                <w:sz w:val="24"/>
                <w:szCs w:val="24"/>
                <w:lang w:val="en-US" w:bidi="ar-SA"/>
              </w:rPr>
            </w:rPrChange>
          </w:rPr>
          <w:t xml:space="preserve"> Despite TT2's estimated 45% efficacy, maternal history of receiving two doses of the tetanus toxoid did not lower the risk in Bangladesh.</w:t>
        </w:r>
        <w:r w:rsidR="00AA4CBB" w:rsidRPr="00AE6DC5">
          <w:rPr>
            <w:rFonts w:ascii="Times New Roman" w:eastAsia="Times New Roman" w:hAnsi="Times New Roman" w:cs="Times New Roman"/>
            <w:sz w:val="24"/>
            <w:szCs w:val="24"/>
            <w:lang w:val="en-US"/>
            <w:rPrChange w:id="44" w:author="Sujan Naha" w:date="2024-07-29T17:33:00Z" w16du:dateUtc="2024-07-29T11:33:00Z">
              <w:rPr>
                <w:rFonts w:ascii="Times" w:eastAsia="Times New Roman" w:hAnsi="Times" w:cs="Times New Roman"/>
                <w:sz w:val="24"/>
                <w:szCs w:val="24"/>
                <w:lang w:val="en-US"/>
              </w:rPr>
            </w:rPrChange>
          </w:rPr>
          <w:t xml:space="preserve"> Another investigation that looked at 6748 neonatal fatalities throughout four districts in Bangladesh (</w:t>
        </w:r>
        <w:proofErr w:type="spellStart"/>
        <w:r w:rsidR="00AA4CBB" w:rsidRPr="00AE6DC5">
          <w:rPr>
            <w:rFonts w:ascii="Times New Roman" w:eastAsia="Times New Roman" w:hAnsi="Times New Roman" w:cs="Times New Roman"/>
            <w:sz w:val="24"/>
            <w:szCs w:val="24"/>
            <w:lang w:val="en-US"/>
            <w:rPrChange w:id="45" w:author="Sujan Naha" w:date="2024-07-29T17:33:00Z" w16du:dateUtc="2024-07-29T11:33:00Z">
              <w:rPr>
                <w:rFonts w:ascii="Times" w:eastAsia="Times New Roman" w:hAnsi="Times" w:cs="Times New Roman"/>
                <w:sz w:val="24"/>
                <w:szCs w:val="24"/>
                <w:lang w:val="en-US"/>
              </w:rPr>
            </w:rPrChange>
          </w:rPr>
          <w:t>Thakurgaon</w:t>
        </w:r>
        <w:proofErr w:type="spellEnd"/>
        <w:r w:rsidR="00AA4CBB" w:rsidRPr="00AE6DC5">
          <w:rPr>
            <w:rFonts w:ascii="Times New Roman" w:eastAsia="Times New Roman" w:hAnsi="Times New Roman" w:cs="Times New Roman"/>
            <w:sz w:val="24"/>
            <w:szCs w:val="24"/>
            <w:lang w:val="en-US"/>
            <w:rPrChange w:id="46" w:author="Sujan Naha" w:date="2024-07-29T17:33:00Z" w16du:dateUtc="2024-07-29T11:33:00Z">
              <w:rPr>
                <w:rFonts w:ascii="Times" w:eastAsia="Times New Roman" w:hAnsi="Times" w:cs="Times New Roman"/>
                <w:sz w:val="24"/>
                <w:szCs w:val="24"/>
                <w:lang w:val="en-US"/>
              </w:rPr>
            </w:rPrChange>
          </w:rPr>
          <w:t xml:space="preserve">, Jamalpur, </w:t>
        </w:r>
        <w:proofErr w:type="spellStart"/>
        <w:r w:rsidR="00AA4CBB" w:rsidRPr="00AE6DC5">
          <w:rPr>
            <w:rFonts w:ascii="Times New Roman" w:eastAsia="Times New Roman" w:hAnsi="Times New Roman" w:cs="Times New Roman"/>
            <w:sz w:val="24"/>
            <w:szCs w:val="24"/>
            <w:lang w:val="en-US"/>
            <w:rPrChange w:id="47" w:author="Sujan Naha" w:date="2024-07-29T17:33:00Z" w16du:dateUtc="2024-07-29T11:33:00Z">
              <w:rPr>
                <w:rFonts w:ascii="Times" w:eastAsia="Times New Roman" w:hAnsi="Times" w:cs="Times New Roman"/>
                <w:sz w:val="24"/>
                <w:szCs w:val="24"/>
                <w:lang w:val="en-US"/>
              </w:rPr>
            </w:rPrChange>
          </w:rPr>
          <w:t>Moulvibazar</w:t>
        </w:r>
        <w:proofErr w:type="spellEnd"/>
        <w:r w:rsidR="00AA4CBB" w:rsidRPr="00AE6DC5">
          <w:rPr>
            <w:rFonts w:ascii="Times New Roman" w:eastAsia="Times New Roman" w:hAnsi="Times New Roman" w:cs="Times New Roman"/>
            <w:sz w:val="24"/>
            <w:szCs w:val="24"/>
            <w:lang w:val="en-US"/>
            <w:rPrChange w:id="48" w:author="Sujan Naha" w:date="2024-07-29T17:33:00Z" w16du:dateUtc="2024-07-29T11:33:00Z">
              <w:rPr>
                <w:rFonts w:ascii="Times" w:eastAsia="Times New Roman" w:hAnsi="Times" w:cs="Times New Roman"/>
                <w:sz w:val="24"/>
                <w:szCs w:val="24"/>
                <w:lang w:val="en-US"/>
              </w:rPr>
            </w:rPrChange>
          </w:rPr>
          <w:t xml:space="preserve">, and </w:t>
        </w:r>
        <w:proofErr w:type="spellStart"/>
        <w:r w:rsidR="00AA4CBB" w:rsidRPr="00AE6DC5">
          <w:rPr>
            <w:rFonts w:ascii="Times New Roman" w:eastAsia="Times New Roman" w:hAnsi="Times New Roman" w:cs="Times New Roman"/>
            <w:sz w:val="24"/>
            <w:szCs w:val="24"/>
            <w:lang w:val="en-US"/>
            <w:rPrChange w:id="49" w:author="Sujan Naha" w:date="2024-07-29T17:33:00Z" w16du:dateUtc="2024-07-29T11:33:00Z">
              <w:rPr>
                <w:rFonts w:ascii="Times" w:eastAsia="Times New Roman" w:hAnsi="Times" w:cs="Times New Roman"/>
                <w:sz w:val="24"/>
                <w:szCs w:val="24"/>
                <w:lang w:val="en-US"/>
              </w:rPr>
            </w:rPrChange>
          </w:rPr>
          <w:t>Narail</w:t>
        </w:r>
        <w:proofErr w:type="spellEnd"/>
        <w:r w:rsidR="00AA4CBB" w:rsidRPr="00AE6DC5">
          <w:rPr>
            <w:rFonts w:ascii="Times New Roman" w:eastAsia="Times New Roman" w:hAnsi="Times New Roman" w:cs="Times New Roman"/>
            <w:sz w:val="24"/>
            <w:szCs w:val="24"/>
            <w:lang w:val="en-US"/>
            <w:rPrChange w:id="50" w:author="Sujan Naha" w:date="2024-07-29T17:33:00Z" w16du:dateUtc="2024-07-29T11:33:00Z">
              <w:rPr>
                <w:rFonts w:ascii="Times" w:eastAsia="Times New Roman" w:hAnsi="Times" w:cs="Times New Roman"/>
                <w:sz w:val="24"/>
                <w:szCs w:val="24"/>
                <w:lang w:val="en-US"/>
              </w:rPr>
            </w:rPrChange>
          </w:rPr>
          <w:t xml:space="preserve">) with a combined population of 6.7 million found that there were 24.4 neonatal deaths for every 1000 live births.  </w:t>
        </w:r>
        <w:commentRangeStart w:id="51"/>
        <w:r w:rsidR="00AA4CBB" w:rsidRPr="00AE6DC5">
          <w:rPr>
            <w:rFonts w:ascii="Times New Roman" w:eastAsia="Times New Roman" w:hAnsi="Times New Roman" w:cs="Times New Roman"/>
            <w:sz w:val="24"/>
            <w:szCs w:val="24"/>
            <w:lang w:val="en-US" w:bidi="ar-SA"/>
            <w:rPrChange w:id="52" w:author="Sujan Naha" w:date="2024-07-29T17:33:00Z" w16du:dateUtc="2024-07-29T11:33:00Z">
              <w:rPr>
                <w:rFonts w:ascii="Times" w:eastAsia="Times New Roman" w:hAnsi="Times" w:cs="Times New Roman"/>
                <w:sz w:val="24"/>
                <w:szCs w:val="24"/>
                <w:lang w:val="en-US" w:bidi="ar-SA"/>
              </w:rPr>
            </w:rPrChange>
          </w:rPr>
          <w:t>Additional investigation is required to determine the pattern of declining infant mortality in Bangladesh following vaccination against maternal tetanus toxoid since there is no evidence related to this.</w:t>
        </w:r>
        <w:commentRangeEnd w:id="51"/>
        <w:r w:rsidR="00AA4CBB" w:rsidRPr="00AE6DC5">
          <w:rPr>
            <w:rStyle w:val="CommentReference"/>
            <w:rFonts w:ascii="Times New Roman" w:hAnsi="Times New Roman" w:cs="Times New Roman"/>
            <w:rPrChange w:id="53" w:author="Sujan Naha" w:date="2024-07-29T17:33:00Z" w16du:dateUtc="2024-07-29T11:33:00Z">
              <w:rPr>
                <w:rStyle w:val="CommentReference"/>
                <w:rFonts w:ascii="Times" w:hAnsi="Times"/>
              </w:rPr>
            </w:rPrChange>
          </w:rPr>
          <w:commentReference w:id="51"/>
        </w:r>
        <w:r w:rsidR="00AA4CBB" w:rsidRPr="00AE6DC5">
          <w:rPr>
            <w:rFonts w:ascii="Times New Roman" w:eastAsia="Times New Roman" w:hAnsi="Times New Roman" w:cs="Times New Roman"/>
            <w:b/>
            <w:color w:val="002060"/>
            <w:sz w:val="24"/>
            <w:szCs w:val="24"/>
          </w:rPr>
          <w:t>”</w:t>
        </w:r>
      </w:ins>
      <w:commentRangeStart w:id="54"/>
      <w:del w:id="55" w:author="Dell" w:date="2024-07-29T11:40:00Z">
        <w:r w:rsidRPr="00AE6DC5" w:rsidDel="00AA4CBB">
          <w:rPr>
            <w:rFonts w:ascii="Times New Roman" w:eastAsia="Cambria" w:hAnsi="Times New Roman" w:cs="Times New Roman"/>
            <w:sz w:val="24"/>
            <w:szCs w:val="24"/>
            <w:rPrChange w:id="56" w:author="Sujan Naha" w:date="2024-07-29T17:33:00Z" w16du:dateUtc="2024-07-29T11:33:00Z">
              <w:rPr>
                <w:rFonts w:ascii="Cambria" w:eastAsia="Cambria" w:hAnsi="Cambria" w:cs="Cambria"/>
                <w:sz w:val="24"/>
                <w:szCs w:val="24"/>
              </w:rPr>
            </w:rPrChange>
          </w:rPr>
          <w:delText xml:space="preserve">In Bangladesh, during 2003-2004, there were 11,291 live births and 365 neonatal deaths </w:delText>
        </w:r>
        <w:commentRangeStart w:id="57"/>
        <w:commentRangeStart w:id="58"/>
        <w:r w:rsidRPr="00AE6DC5" w:rsidDel="00AA4CBB">
          <w:rPr>
            <w:rFonts w:ascii="Times New Roman" w:eastAsia="Cambria" w:hAnsi="Times New Roman" w:cs="Times New Roman"/>
            <w:sz w:val="24"/>
            <w:szCs w:val="24"/>
            <w:rPrChange w:id="59" w:author="Sujan Naha" w:date="2024-07-29T17:33:00Z" w16du:dateUtc="2024-07-29T11:33:00Z">
              <w:rPr>
                <w:rFonts w:ascii="Cambria" w:eastAsia="Cambria" w:hAnsi="Cambria" w:cs="Cambria"/>
                <w:sz w:val="24"/>
                <w:szCs w:val="24"/>
              </w:rPr>
            </w:rPrChange>
          </w:rPr>
          <w:delText>in a rural subdistrict</w:delText>
        </w:r>
        <w:commentRangeEnd w:id="57"/>
        <w:r w:rsidR="005E0996" w:rsidRPr="00AE6DC5" w:rsidDel="00AA4CBB">
          <w:rPr>
            <w:rStyle w:val="CommentReference"/>
            <w:rFonts w:ascii="Times New Roman" w:hAnsi="Times New Roman" w:cs="Times New Roman"/>
            <w:rPrChange w:id="60" w:author="Sujan Naha" w:date="2024-07-29T17:33:00Z" w16du:dateUtc="2024-07-29T11:33:00Z">
              <w:rPr>
                <w:rStyle w:val="CommentReference"/>
              </w:rPr>
            </w:rPrChange>
          </w:rPr>
          <w:commentReference w:id="57"/>
        </w:r>
        <w:commentRangeEnd w:id="58"/>
        <w:r w:rsidR="006C1F55" w:rsidRPr="00AE6DC5" w:rsidDel="00AA4CBB">
          <w:rPr>
            <w:rStyle w:val="CommentReference"/>
            <w:rFonts w:ascii="Times New Roman" w:hAnsi="Times New Roman" w:cs="Times New Roman"/>
            <w:rPrChange w:id="61" w:author="Sujan Naha" w:date="2024-07-29T17:33:00Z" w16du:dateUtc="2024-07-29T11:33:00Z">
              <w:rPr>
                <w:rStyle w:val="CommentReference"/>
              </w:rPr>
            </w:rPrChange>
          </w:rPr>
          <w:commentReference w:id="58"/>
        </w:r>
        <w:r w:rsidRPr="00AE6DC5" w:rsidDel="00AA4CBB">
          <w:rPr>
            <w:rFonts w:ascii="Times New Roman" w:eastAsia="Cambria" w:hAnsi="Times New Roman" w:cs="Times New Roman"/>
            <w:sz w:val="24"/>
            <w:szCs w:val="24"/>
            <w:rPrChange w:id="62" w:author="Sujan Naha" w:date="2024-07-29T17:33:00Z" w16du:dateUtc="2024-07-29T11:33:00Z">
              <w:rPr>
                <w:rFonts w:ascii="Cambria" w:eastAsia="Cambria" w:hAnsi="Cambria" w:cs="Cambria"/>
                <w:sz w:val="24"/>
                <w:szCs w:val="24"/>
              </w:rPr>
            </w:rPrChange>
          </w:rPr>
          <w:delText xml:space="preserve">. </w:delText>
        </w:r>
      </w:del>
      <w:ins w:id="63" w:author="MD. Efty Islam Arpon" w:date="2024-07-24T10:28:00Z">
        <w:del w:id="64" w:author="Dell" w:date="2024-07-29T11:40:00Z">
          <w:r w:rsidR="00196B8F" w:rsidRPr="00AE6DC5" w:rsidDel="00AA4CBB">
            <w:rPr>
              <w:rFonts w:ascii="Times New Roman" w:eastAsia="Times New Roman" w:hAnsi="Times New Roman" w:cs="Times New Roman"/>
              <w:sz w:val="24"/>
              <w:szCs w:val="24"/>
              <w:lang w:val="en-US"/>
              <w:rPrChange w:id="65" w:author="Sujan Naha" w:date="2024-07-29T17:33:00Z" w16du:dateUtc="2024-07-29T11:33:00Z">
                <w:rPr>
                  <w:rFonts w:ascii="Times" w:eastAsia="Times New Roman" w:hAnsi="Times" w:cs="Times New Roman"/>
                  <w:sz w:val="24"/>
                  <w:szCs w:val="24"/>
                  <w:lang w:val="en-US"/>
                </w:rPr>
              </w:rPrChange>
            </w:rPr>
            <w:delText xml:space="preserve">According to another study, </w:delText>
          </w:r>
          <w:r w:rsidR="00196B8F" w:rsidRPr="00AE6DC5" w:rsidDel="00AA4CBB">
            <w:rPr>
              <w:rFonts w:ascii="Times New Roman" w:eastAsia="Cambria" w:hAnsi="Times New Roman" w:cs="Times New Roman"/>
              <w:sz w:val="24"/>
              <w:szCs w:val="24"/>
              <w:rPrChange w:id="66" w:author="Sujan Naha" w:date="2024-07-29T17:33:00Z" w16du:dateUtc="2024-07-29T11:33:00Z">
                <w:rPr>
                  <w:rFonts w:ascii="Cambria" w:eastAsia="Cambria" w:hAnsi="Cambria" w:cs="Cambria"/>
                  <w:sz w:val="24"/>
                  <w:szCs w:val="24"/>
                </w:rPr>
              </w:rPrChange>
            </w:rPr>
            <w:delText>a</w:delText>
          </w:r>
        </w:del>
      </w:ins>
      <w:del w:id="67" w:author="Dell" w:date="2024-07-29T11:40:00Z">
        <w:r w:rsidRPr="00AE6DC5" w:rsidDel="00AA4CBB">
          <w:rPr>
            <w:rFonts w:ascii="Times New Roman" w:eastAsia="Cambria" w:hAnsi="Times New Roman" w:cs="Times New Roman"/>
            <w:sz w:val="24"/>
            <w:szCs w:val="24"/>
            <w:rPrChange w:id="68" w:author="Sujan Naha" w:date="2024-07-29T17:33:00Z" w16du:dateUtc="2024-07-29T11:33:00Z">
              <w:rPr>
                <w:rFonts w:ascii="Cambria" w:eastAsia="Cambria" w:hAnsi="Cambria" w:cs="Cambria"/>
                <w:sz w:val="24"/>
                <w:szCs w:val="24"/>
              </w:rPr>
            </w:rPrChange>
          </w:rPr>
          <w:delText xml:space="preserve">About half of all deaths involving children under five occur in Bangladesh, where the newborn mortality rate is 41 per 1,000 live births. A </w:delText>
        </w:r>
      </w:del>
      <w:ins w:id="69" w:author="Sujan Naha" w:date="2024-07-24T11:43:00Z">
        <w:del w:id="70" w:author="Dell" w:date="2024-07-29T11:40:00Z">
          <w:r w:rsidR="00F065A0" w:rsidRPr="00AE6DC5" w:rsidDel="00AA4CBB">
            <w:rPr>
              <w:rFonts w:ascii="Times New Roman" w:eastAsia="Cambria" w:hAnsi="Times New Roman" w:cs="Times New Roman"/>
              <w:sz w:val="24"/>
              <w:szCs w:val="24"/>
              <w:rPrChange w:id="71" w:author="Sujan Naha" w:date="2024-07-29T17:33:00Z" w16du:dateUtc="2024-07-29T11:33:00Z">
                <w:rPr>
                  <w:rFonts w:ascii="Cambria" w:eastAsia="Cambria" w:hAnsi="Cambria" w:cs="Cambria"/>
                  <w:sz w:val="24"/>
                  <w:szCs w:val="24"/>
                </w:rPr>
              </w:rPrChange>
            </w:rPr>
            <w:delText>Simi</w:delText>
          </w:r>
          <w:r w:rsidR="00F065A0" w:rsidRPr="00AE6DC5" w:rsidDel="00AA4CBB">
            <w:rPr>
              <w:rFonts w:ascii="Times New Roman" w:eastAsia="Cambria" w:hAnsi="Times New Roman" w:cs="Times New Roman"/>
              <w:sz w:val="24"/>
              <w:szCs w:val="24"/>
              <w:rPrChange w:id="72" w:author="Sujan Naha" w:date="2024-07-29T17:33:00Z" w16du:dateUtc="2024-07-29T11:33:00Z">
                <w:rPr>
                  <w:rFonts w:ascii="Cambria" w:eastAsia="Cambria" w:hAnsi="Cambria" w:cs="Cambria"/>
                  <w:sz w:val="24"/>
                  <w:szCs w:val="24"/>
                </w:rPr>
              </w:rPrChange>
            </w:rPr>
            <w:tab/>
            <w:delText xml:space="preserve"> </w:delText>
          </w:r>
        </w:del>
      </w:ins>
      <w:del w:id="73" w:author="Dell" w:date="2024-07-29T11:40:00Z">
        <w:r w:rsidRPr="00AE6DC5" w:rsidDel="00AA4CBB">
          <w:rPr>
            <w:rFonts w:ascii="Times New Roman" w:eastAsia="Cambria" w:hAnsi="Times New Roman" w:cs="Times New Roman"/>
            <w:sz w:val="24"/>
            <w:szCs w:val="24"/>
            <w:rPrChange w:id="74" w:author="Sujan Naha" w:date="2024-07-29T17:33:00Z" w16du:dateUtc="2024-07-29T11:33:00Z">
              <w:rPr>
                <w:rFonts w:ascii="Cambria" w:eastAsia="Cambria" w:hAnsi="Cambria" w:cs="Cambria"/>
                <w:sz w:val="24"/>
                <w:szCs w:val="24"/>
              </w:rPr>
            </w:rPrChange>
          </w:rPr>
          <w:delText>study showed out of 330 infant deaths, 112 of them fit the tetanus case description .</w:delText>
        </w:r>
      </w:del>
      <w:ins w:id="75" w:author="DrJamalUddin" w:date="2024-07-18T18:13:00Z">
        <w:del w:id="76" w:author="Dell" w:date="2024-07-29T11:40:00Z">
          <w:r w:rsidR="005E0996" w:rsidRPr="00AE6DC5" w:rsidDel="00AA4CBB">
            <w:rPr>
              <w:rFonts w:ascii="Times New Roman" w:eastAsia="Cambria" w:hAnsi="Times New Roman" w:cs="Times New Roman"/>
              <w:sz w:val="24"/>
              <w:szCs w:val="24"/>
              <w:rPrChange w:id="77" w:author="Sujan Naha" w:date="2024-07-29T17:33:00Z" w16du:dateUtc="2024-07-29T11:33:00Z">
                <w:rPr>
                  <w:rFonts w:ascii="Cambria" w:eastAsia="Cambria" w:hAnsi="Cambria" w:cs="Cambria"/>
                  <w:sz w:val="24"/>
                  <w:szCs w:val="24"/>
                </w:rPr>
              </w:rPrChange>
            </w:rPr>
            <w:delText>.</w:delText>
          </w:r>
        </w:del>
      </w:ins>
      <w:del w:id="78" w:author="Dell" w:date="2024-07-29T11:40:00Z">
        <w:r w:rsidRPr="00AE6DC5" w:rsidDel="00AA4CBB">
          <w:rPr>
            <w:rFonts w:ascii="Times New Roman" w:eastAsia="Cambria" w:hAnsi="Times New Roman" w:cs="Times New Roman"/>
            <w:sz w:val="24"/>
            <w:szCs w:val="24"/>
            <w:rPrChange w:id="79" w:author="Sujan Naha" w:date="2024-07-29T17:33:00Z" w16du:dateUtc="2024-07-29T11:33:00Z">
              <w:rPr>
                <w:rFonts w:ascii="Cambria" w:eastAsia="Cambria" w:hAnsi="Cambria" w:cs="Cambria"/>
                <w:sz w:val="24"/>
                <w:szCs w:val="24"/>
              </w:rPr>
            </w:rPrChange>
          </w:rPr>
          <w:delText xml:space="preserve"> Another investigation that looked at 6748 neonatal fatalities throughout four districts in Bangladesh (Thakurgaon, Jamalpur, Moulvibazar, and Narail) with a combined population of 6.7 million found that there were 24.4 neonatal deaths for every 1000 live births.  An exploratory study</w:delText>
        </w:r>
      </w:del>
      <w:ins w:id="80" w:author="MD. Efty Islam Arpon" w:date="2024-07-24T10:25:00Z">
        <w:del w:id="81" w:author="Dell" w:date="2024-07-29T11:40:00Z">
          <w:r w:rsidR="006C1F55" w:rsidRPr="00AE6DC5" w:rsidDel="00AA4CBB">
            <w:rPr>
              <w:rFonts w:ascii="Times New Roman" w:eastAsia="Cambria" w:hAnsi="Times New Roman" w:cs="Times New Roman"/>
              <w:sz w:val="24"/>
              <w:szCs w:val="24"/>
              <w:rPrChange w:id="82" w:author="Sujan Naha" w:date="2024-07-29T17:33:00Z" w16du:dateUtc="2024-07-29T11:33:00Z">
                <w:rPr>
                  <w:rFonts w:ascii="Cambria" w:eastAsia="Cambria" w:hAnsi="Cambria" w:cs="Cambria"/>
                  <w:sz w:val="24"/>
                  <w:szCs w:val="24"/>
                </w:rPr>
              </w:rPrChange>
            </w:rPr>
            <w:delText xml:space="preserve"> in </w:delText>
          </w:r>
          <w:r w:rsidR="006C1F55" w:rsidRPr="00AE6DC5" w:rsidDel="00AA4CBB">
            <w:rPr>
              <w:rFonts w:ascii="Times New Roman" w:eastAsia="Times New Roman" w:hAnsi="Times New Roman" w:cs="Times New Roman"/>
              <w:sz w:val="24"/>
              <w:szCs w:val="24"/>
              <w:lang w:val="en-US"/>
              <w:rPrChange w:id="83" w:author="Sujan Naha" w:date="2024-07-29T17:33:00Z" w16du:dateUtc="2024-07-29T11:33:00Z">
                <w:rPr>
                  <w:rFonts w:ascii="Times" w:eastAsia="Times New Roman" w:hAnsi="Times" w:cs="Times New Roman"/>
                  <w:sz w:val="24"/>
                  <w:szCs w:val="24"/>
                  <w:lang w:val="en-US"/>
                </w:rPr>
              </w:rPrChange>
            </w:rPr>
            <w:delText>rural Bangladesh</w:delText>
          </w:r>
        </w:del>
      </w:ins>
      <w:del w:id="84" w:author="Dell" w:date="2024-07-29T11:40:00Z">
        <w:r w:rsidRPr="00AE6DC5" w:rsidDel="00AA4CBB">
          <w:rPr>
            <w:rFonts w:ascii="Times New Roman" w:eastAsia="Cambria" w:hAnsi="Times New Roman" w:cs="Times New Roman"/>
            <w:sz w:val="24"/>
            <w:szCs w:val="24"/>
            <w:rPrChange w:id="85" w:author="Sujan Naha" w:date="2024-07-29T17:33:00Z" w16du:dateUtc="2024-07-29T11:33:00Z">
              <w:rPr>
                <w:rFonts w:ascii="Cambria" w:eastAsia="Cambria" w:hAnsi="Cambria" w:cs="Cambria"/>
                <w:sz w:val="24"/>
                <w:szCs w:val="24"/>
              </w:rPr>
            </w:rPrChange>
          </w:rPr>
          <w:delText xml:space="preserve"> found that tetanus accounts for 42% of newborn deaths</w:delText>
        </w:r>
        <w:commentRangeEnd w:id="54"/>
        <w:r w:rsidR="00D97D91" w:rsidRPr="00AE6DC5" w:rsidDel="00AA4CBB">
          <w:rPr>
            <w:rStyle w:val="CommentReference"/>
            <w:rFonts w:ascii="Times New Roman" w:hAnsi="Times New Roman" w:cs="Times New Roman"/>
            <w:rPrChange w:id="86" w:author="Sujan Naha" w:date="2024-07-29T17:33:00Z" w16du:dateUtc="2024-07-29T11:33:00Z">
              <w:rPr>
                <w:rStyle w:val="CommentReference"/>
              </w:rPr>
            </w:rPrChange>
          </w:rPr>
          <w:commentReference w:id="54"/>
        </w:r>
        <w:r w:rsidRPr="00AE6DC5" w:rsidDel="00AA4CBB">
          <w:rPr>
            <w:rFonts w:ascii="Times New Roman" w:eastAsia="Cambria" w:hAnsi="Times New Roman" w:cs="Times New Roman"/>
            <w:sz w:val="24"/>
            <w:szCs w:val="24"/>
            <w:rPrChange w:id="87" w:author="Sujan Naha" w:date="2024-07-29T17:33:00Z" w16du:dateUtc="2024-07-29T11:33:00Z">
              <w:rPr>
                <w:rFonts w:ascii="Cambria" w:eastAsia="Cambria" w:hAnsi="Cambria" w:cs="Cambria"/>
                <w:sz w:val="24"/>
                <w:szCs w:val="24"/>
              </w:rPr>
            </w:rPrChange>
          </w:rPr>
          <w:delText>.”</w:delText>
        </w:r>
      </w:del>
    </w:p>
    <w:p w14:paraId="0000000B" w14:textId="4E21F0DA" w:rsidR="000F1D46" w:rsidRPr="00AE6DC5" w:rsidDel="00AA4CBB" w:rsidRDefault="0056079A">
      <w:pPr>
        <w:spacing w:after="240"/>
        <w:rPr>
          <w:del w:id="88" w:author="Dell" w:date="2024-07-29T11:40:00Z"/>
          <w:rFonts w:ascii="Times New Roman" w:eastAsia="Times New Roman" w:hAnsi="Times New Roman" w:cs="Times New Roman"/>
          <w:b/>
          <w:color w:val="002060"/>
          <w:sz w:val="24"/>
          <w:szCs w:val="24"/>
        </w:rPr>
      </w:pPr>
      <w:del w:id="89" w:author="Dell" w:date="2024-07-29T11:40:00Z">
        <w:r w:rsidRPr="00AE6DC5" w:rsidDel="00AA4CBB">
          <w:rPr>
            <w:rFonts w:ascii="Times New Roman" w:eastAsia="Times New Roman" w:hAnsi="Times New Roman" w:cs="Times New Roman"/>
            <w:b/>
            <w:color w:val="002060"/>
            <w:sz w:val="24"/>
            <w:szCs w:val="24"/>
          </w:rPr>
          <w:delText>Also this part (Line 85 to 88) - “</w:delText>
        </w:r>
        <w:r w:rsidRPr="00AE6DC5" w:rsidDel="00AA4CBB">
          <w:rPr>
            <w:rFonts w:ascii="Times New Roman" w:eastAsia="Times New Roman" w:hAnsi="Times New Roman" w:cs="Times New Roman"/>
            <w:sz w:val="24"/>
            <w:szCs w:val="24"/>
          </w:rPr>
          <w:delText xml:space="preserve"> </w:delText>
        </w:r>
        <w:r w:rsidRPr="00AE6DC5" w:rsidDel="00AA4CBB">
          <w:rPr>
            <w:rFonts w:ascii="Times New Roman" w:eastAsia="Times New Roman" w:hAnsi="Times New Roman" w:cs="Times New Roman"/>
            <w:sz w:val="24"/>
            <w:szCs w:val="24"/>
            <w:lang w:val="en-US" w:bidi="ar-SA"/>
          </w:rPr>
          <w:delText xml:space="preserve">Despite TT2's estimated 45% efficacy, a maternal history of receiving two doses of the tetanus toxoid did not lower risk in Bangladesh [7].  </w:delText>
        </w:r>
        <w:commentRangeStart w:id="90"/>
        <w:r w:rsidRPr="00AE6DC5" w:rsidDel="00AA4CBB">
          <w:rPr>
            <w:rFonts w:ascii="Times New Roman" w:eastAsia="Times New Roman" w:hAnsi="Times New Roman" w:cs="Times New Roman"/>
            <w:sz w:val="24"/>
            <w:szCs w:val="24"/>
            <w:lang w:val="en-US" w:bidi="ar-SA"/>
          </w:rPr>
          <w:delText>Additional investigation is required to determine the pattern of declining infant mortality in Bangladesh following vaccination against maternal tetanus toxoid.</w:delText>
        </w:r>
        <w:commentRangeEnd w:id="90"/>
        <w:r w:rsidR="00D97D91" w:rsidRPr="00AE6DC5" w:rsidDel="00AA4CBB">
          <w:rPr>
            <w:rStyle w:val="CommentReference"/>
            <w:rFonts w:ascii="Times New Roman" w:hAnsi="Times New Roman" w:cs="Times New Roman"/>
            <w:rPrChange w:id="91" w:author="Sujan Naha" w:date="2024-07-29T17:33:00Z" w16du:dateUtc="2024-07-29T11:33:00Z">
              <w:rPr>
                <w:rStyle w:val="CommentReference"/>
              </w:rPr>
            </w:rPrChange>
          </w:rPr>
          <w:commentReference w:id="90"/>
        </w:r>
        <w:r w:rsidRPr="00AE6DC5" w:rsidDel="00AA4CBB">
          <w:rPr>
            <w:rFonts w:ascii="Times New Roman" w:eastAsia="Times New Roman" w:hAnsi="Times New Roman" w:cs="Times New Roman"/>
            <w:b/>
            <w:color w:val="002060"/>
            <w:sz w:val="24"/>
            <w:szCs w:val="24"/>
          </w:rPr>
          <w:delText>”</w:delText>
        </w:r>
      </w:del>
    </w:p>
    <w:p w14:paraId="0000000C" w14:textId="77777777" w:rsidR="000F1D46" w:rsidRPr="00AE6DC5" w:rsidRDefault="000F1D46">
      <w:pPr>
        <w:spacing w:after="240"/>
        <w:rPr>
          <w:rFonts w:ascii="Times New Roman" w:eastAsia="Times New Roman" w:hAnsi="Times New Roman" w:cs="Times New Roman"/>
          <w:b/>
          <w:color w:val="002060"/>
          <w:sz w:val="24"/>
          <w:szCs w:val="24"/>
        </w:rPr>
      </w:pPr>
    </w:p>
    <w:p w14:paraId="0000000D" w14:textId="77777777" w:rsidR="000F1D46" w:rsidRPr="00AE6DC5" w:rsidRDefault="00116142">
      <w:pPr>
        <w:numPr>
          <w:ilvl w:val="0"/>
          <w:numId w:val="1"/>
        </w:numPr>
        <w:spacing w:after="240"/>
        <w:rPr>
          <w:rFonts w:ascii="Times New Roman" w:eastAsia="Times New Roman" w:hAnsi="Times New Roman" w:cs="Times New Roman"/>
          <w:sz w:val="24"/>
          <w:szCs w:val="24"/>
        </w:rPr>
      </w:pPr>
      <w:r w:rsidRPr="00AE6DC5">
        <w:rPr>
          <w:rFonts w:ascii="Times New Roman" w:eastAsia="Times New Roman" w:hAnsi="Times New Roman" w:cs="Times New Roman"/>
          <w:sz w:val="24"/>
          <w:szCs w:val="24"/>
        </w:rPr>
        <w:t>The authors write “Factors significant in bivariate models (p &lt; 0.2) were included in the multivariable model…” Justify the use of p&lt;0.2 and add references.</w:t>
      </w:r>
    </w:p>
    <w:p w14:paraId="0000000E" w14:textId="30518811" w:rsidR="000F1D46" w:rsidRPr="00AE6DC5" w:rsidRDefault="00116142">
      <w:pPr>
        <w:spacing w:after="240"/>
        <w:rPr>
          <w:rFonts w:ascii="Times New Roman" w:eastAsia="Times New Roman" w:hAnsi="Times New Roman" w:cs="Times New Roman"/>
          <w:sz w:val="24"/>
          <w:szCs w:val="24"/>
        </w:rPr>
      </w:pPr>
      <w:r w:rsidRPr="00AE6DC5">
        <w:rPr>
          <w:rFonts w:ascii="Times New Roman" w:eastAsia="Times New Roman" w:hAnsi="Times New Roman" w:cs="Times New Roman"/>
          <w:b/>
          <w:color w:val="002060"/>
          <w:sz w:val="24"/>
          <w:szCs w:val="24"/>
        </w:rPr>
        <w:t xml:space="preserve">Response: Thank you for your time.  We fixed this noted problem at </w:t>
      </w:r>
      <w:ins w:id="92" w:author="Dell" w:date="2024-07-29T11:43:00Z">
        <w:r w:rsidR="00FE70F0" w:rsidRPr="00AE6DC5">
          <w:rPr>
            <w:rFonts w:ascii="Times New Roman" w:eastAsia="Times New Roman" w:hAnsi="Times New Roman" w:cs="Times New Roman"/>
            <w:b/>
            <w:color w:val="002060"/>
            <w:sz w:val="24"/>
            <w:szCs w:val="24"/>
          </w:rPr>
          <w:t xml:space="preserve">page 4, </w:t>
        </w:r>
      </w:ins>
      <w:r w:rsidRPr="00AE6DC5">
        <w:rPr>
          <w:rFonts w:ascii="Times New Roman" w:eastAsia="Times New Roman" w:hAnsi="Times New Roman" w:cs="Times New Roman"/>
          <w:b/>
          <w:color w:val="002060"/>
          <w:sz w:val="24"/>
          <w:szCs w:val="24"/>
        </w:rPr>
        <w:t>line</w:t>
      </w:r>
      <w:r w:rsidR="002F00EA" w:rsidRPr="00AE6DC5">
        <w:rPr>
          <w:rFonts w:ascii="Times New Roman" w:eastAsia="Times New Roman" w:hAnsi="Times New Roman" w:cs="Times New Roman"/>
          <w:b/>
          <w:color w:val="002060"/>
          <w:sz w:val="24"/>
          <w:szCs w:val="24"/>
        </w:rPr>
        <w:t xml:space="preserve"> no. </w:t>
      </w:r>
      <w:ins w:id="93" w:author="Dell" w:date="2024-07-29T11:44:00Z">
        <w:r w:rsidR="00FE70F0" w:rsidRPr="00AE6DC5">
          <w:rPr>
            <w:rFonts w:ascii="Times New Roman" w:eastAsia="Times New Roman" w:hAnsi="Times New Roman" w:cs="Times New Roman"/>
            <w:b/>
            <w:color w:val="002060"/>
            <w:sz w:val="24"/>
            <w:szCs w:val="24"/>
          </w:rPr>
          <w:t>142</w:t>
        </w:r>
      </w:ins>
      <w:commentRangeStart w:id="94"/>
      <w:del w:id="95" w:author="Dell" w:date="2024-07-29T11:44:00Z">
        <w:r w:rsidR="00BB1636" w:rsidRPr="00AE6DC5" w:rsidDel="00FE70F0">
          <w:rPr>
            <w:rFonts w:ascii="Times New Roman" w:eastAsia="Times New Roman" w:hAnsi="Times New Roman" w:cs="Times New Roman"/>
            <w:b/>
            <w:color w:val="002060"/>
            <w:sz w:val="24"/>
            <w:szCs w:val="24"/>
          </w:rPr>
          <w:delText>54</w:delText>
        </w:r>
      </w:del>
      <w:r w:rsidR="00BB1636" w:rsidRPr="00AE6DC5">
        <w:rPr>
          <w:rFonts w:ascii="Times New Roman" w:eastAsia="Times New Roman" w:hAnsi="Times New Roman" w:cs="Times New Roman"/>
          <w:b/>
          <w:color w:val="002060"/>
          <w:sz w:val="24"/>
          <w:szCs w:val="24"/>
        </w:rPr>
        <w:t xml:space="preserve"> </w:t>
      </w:r>
      <w:commentRangeEnd w:id="94"/>
      <w:r w:rsidR="00D97D91" w:rsidRPr="00AE6DC5">
        <w:rPr>
          <w:rStyle w:val="CommentReference"/>
          <w:rFonts w:ascii="Times New Roman" w:hAnsi="Times New Roman" w:cs="Times New Roman"/>
          <w:rPrChange w:id="96" w:author="Sujan Naha" w:date="2024-07-29T17:33:00Z" w16du:dateUtc="2024-07-29T11:33:00Z">
            <w:rPr>
              <w:rStyle w:val="CommentReference"/>
            </w:rPr>
          </w:rPrChange>
        </w:rPr>
        <w:commentReference w:id="94"/>
      </w:r>
      <w:r w:rsidRPr="00AE6DC5">
        <w:rPr>
          <w:rFonts w:ascii="Times New Roman" w:eastAsia="Times New Roman" w:hAnsi="Times New Roman" w:cs="Times New Roman"/>
          <w:b/>
          <w:color w:val="002060"/>
          <w:sz w:val="24"/>
          <w:szCs w:val="24"/>
        </w:rPr>
        <w:t>with a reference.</w:t>
      </w:r>
    </w:p>
    <w:p w14:paraId="0000000F" w14:textId="77777777" w:rsidR="000F1D46" w:rsidRPr="00AE6DC5" w:rsidRDefault="00116142">
      <w:pPr>
        <w:numPr>
          <w:ilvl w:val="0"/>
          <w:numId w:val="1"/>
        </w:numPr>
        <w:spacing w:after="240"/>
        <w:rPr>
          <w:rFonts w:ascii="Times New Roman" w:eastAsia="Times New Roman" w:hAnsi="Times New Roman" w:cs="Times New Roman"/>
          <w:sz w:val="24"/>
          <w:szCs w:val="24"/>
        </w:rPr>
      </w:pPr>
      <w:r w:rsidRPr="00AE6DC5">
        <w:rPr>
          <w:rFonts w:ascii="Times New Roman" w:eastAsia="Times New Roman" w:hAnsi="Times New Roman" w:cs="Times New Roman"/>
          <w:sz w:val="24"/>
          <w:szCs w:val="24"/>
        </w:rPr>
        <w:lastRenderedPageBreak/>
        <w:t>Add a strengths and limitations section.</w:t>
      </w:r>
    </w:p>
    <w:p w14:paraId="00000010" w14:textId="1585F40C" w:rsidR="000F1D46" w:rsidRPr="00AE6DC5" w:rsidRDefault="00116142">
      <w:pPr>
        <w:spacing w:after="240"/>
        <w:rPr>
          <w:rFonts w:ascii="Times New Roman" w:eastAsia="Times New Roman" w:hAnsi="Times New Roman" w:cs="Times New Roman"/>
          <w:b/>
          <w:color w:val="002060"/>
          <w:sz w:val="24"/>
          <w:szCs w:val="24"/>
        </w:rPr>
      </w:pPr>
      <w:r w:rsidRPr="00AE6DC5">
        <w:rPr>
          <w:rFonts w:ascii="Times New Roman" w:eastAsia="Times New Roman" w:hAnsi="Times New Roman" w:cs="Times New Roman"/>
          <w:b/>
          <w:color w:val="002060"/>
          <w:sz w:val="24"/>
          <w:szCs w:val="24"/>
        </w:rPr>
        <w:t xml:space="preserve">Response: Thank </w:t>
      </w:r>
      <w:proofErr w:type="gramStart"/>
      <w:r w:rsidRPr="00AE6DC5">
        <w:rPr>
          <w:rFonts w:ascii="Times New Roman" w:eastAsia="Times New Roman" w:hAnsi="Times New Roman" w:cs="Times New Roman"/>
          <w:b/>
          <w:color w:val="002060"/>
          <w:sz w:val="24"/>
          <w:szCs w:val="24"/>
        </w:rPr>
        <w:t>you the editor</w:t>
      </w:r>
      <w:proofErr w:type="gramEnd"/>
      <w:r w:rsidRPr="00AE6DC5">
        <w:rPr>
          <w:rFonts w:ascii="Times New Roman" w:eastAsia="Times New Roman" w:hAnsi="Times New Roman" w:cs="Times New Roman"/>
          <w:b/>
          <w:color w:val="002060"/>
          <w:sz w:val="24"/>
          <w:szCs w:val="24"/>
        </w:rPr>
        <w:t xml:space="preserve"> for indicating this oversight. A strength and limitation section has been added </w:t>
      </w:r>
      <w:r w:rsidR="005D2601" w:rsidRPr="00AE6DC5">
        <w:rPr>
          <w:rFonts w:ascii="Times New Roman" w:eastAsia="Times New Roman" w:hAnsi="Times New Roman" w:cs="Times New Roman"/>
          <w:b/>
          <w:color w:val="002060"/>
          <w:sz w:val="24"/>
          <w:szCs w:val="24"/>
        </w:rPr>
        <w:t>to</w:t>
      </w:r>
      <w:r w:rsidRPr="00AE6DC5">
        <w:rPr>
          <w:rFonts w:ascii="Times New Roman" w:eastAsia="Times New Roman" w:hAnsi="Times New Roman" w:cs="Times New Roman"/>
          <w:b/>
          <w:color w:val="002060"/>
          <w:sz w:val="24"/>
          <w:szCs w:val="24"/>
        </w:rPr>
        <w:t xml:space="preserve"> page </w:t>
      </w:r>
      <w:r w:rsidR="005D2601" w:rsidRPr="00AE6DC5">
        <w:rPr>
          <w:rFonts w:ascii="Times New Roman" w:eastAsia="Times New Roman" w:hAnsi="Times New Roman" w:cs="Times New Roman"/>
          <w:b/>
          <w:color w:val="002060"/>
          <w:sz w:val="24"/>
          <w:szCs w:val="24"/>
        </w:rPr>
        <w:t>1</w:t>
      </w:r>
      <w:ins w:id="97" w:author="Dell" w:date="2024-07-29T11:46:00Z">
        <w:r w:rsidR="00042AF2" w:rsidRPr="00AE6DC5">
          <w:rPr>
            <w:rFonts w:ascii="Times New Roman" w:eastAsia="Times New Roman" w:hAnsi="Times New Roman" w:cs="Times New Roman"/>
            <w:b/>
            <w:color w:val="002060"/>
            <w:sz w:val="24"/>
            <w:szCs w:val="24"/>
          </w:rPr>
          <w:t>4</w:t>
        </w:r>
      </w:ins>
      <w:del w:id="98" w:author="Dell" w:date="2024-07-29T11:46:00Z">
        <w:r w:rsidR="005D2601" w:rsidRPr="00AE6DC5" w:rsidDel="00042AF2">
          <w:rPr>
            <w:rFonts w:ascii="Times New Roman" w:eastAsia="Times New Roman" w:hAnsi="Times New Roman" w:cs="Times New Roman"/>
            <w:b/>
            <w:color w:val="002060"/>
            <w:sz w:val="24"/>
            <w:szCs w:val="24"/>
          </w:rPr>
          <w:delText>9</w:delText>
        </w:r>
      </w:del>
      <w:r w:rsidR="005D2601" w:rsidRPr="00AE6DC5">
        <w:rPr>
          <w:rFonts w:ascii="Times New Roman" w:eastAsia="Times New Roman" w:hAnsi="Times New Roman" w:cs="Times New Roman"/>
          <w:b/>
          <w:color w:val="002060"/>
          <w:sz w:val="24"/>
          <w:szCs w:val="24"/>
        </w:rPr>
        <w:t xml:space="preserve"> (Line 3</w:t>
      </w:r>
      <w:ins w:id="99" w:author="Dell" w:date="2024-07-29T11:46:00Z">
        <w:r w:rsidR="00042AF2" w:rsidRPr="00AE6DC5">
          <w:rPr>
            <w:rFonts w:ascii="Times New Roman" w:eastAsia="Times New Roman" w:hAnsi="Times New Roman" w:cs="Times New Roman"/>
            <w:b/>
            <w:color w:val="002060"/>
            <w:sz w:val="24"/>
            <w:szCs w:val="24"/>
          </w:rPr>
          <w:t>0</w:t>
        </w:r>
      </w:ins>
      <w:del w:id="100" w:author="Dell" w:date="2024-07-29T11:46:00Z">
        <w:r w:rsidR="005D2601" w:rsidRPr="00AE6DC5" w:rsidDel="00042AF2">
          <w:rPr>
            <w:rFonts w:ascii="Times New Roman" w:eastAsia="Times New Roman" w:hAnsi="Times New Roman" w:cs="Times New Roman"/>
            <w:b/>
            <w:color w:val="002060"/>
            <w:sz w:val="24"/>
            <w:szCs w:val="24"/>
          </w:rPr>
          <w:delText>2</w:delText>
        </w:r>
      </w:del>
      <w:r w:rsidR="005D2601" w:rsidRPr="00AE6DC5">
        <w:rPr>
          <w:rFonts w:ascii="Times New Roman" w:eastAsia="Times New Roman" w:hAnsi="Times New Roman" w:cs="Times New Roman"/>
          <w:b/>
          <w:color w:val="002060"/>
          <w:sz w:val="24"/>
          <w:szCs w:val="24"/>
        </w:rPr>
        <w:t>5 to 3</w:t>
      </w:r>
      <w:ins w:id="101" w:author="Dell" w:date="2024-07-29T11:46:00Z">
        <w:r w:rsidR="00042AF2" w:rsidRPr="00AE6DC5">
          <w:rPr>
            <w:rFonts w:ascii="Times New Roman" w:eastAsia="Times New Roman" w:hAnsi="Times New Roman" w:cs="Times New Roman"/>
            <w:b/>
            <w:color w:val="002060"/>
            <w:sz w:val="24"/>
            <w:szCs w:val="24"/>
          </w:rPr>
          <w:t>3</w:t>
        </w:r>
      </w:ins>
      <w:del w:id="102" w:author="Dell" w:date="2024-07-29T11:46:00Z">
        <w:r w:rsidR="005D2601" w:rsidRPr="00AE6DC5" w:rsidDel="00042AF2">
          <w:rPr>
            <w:rFonts w:ascii="Times New Roman" w:eastAsia="Times New Roman" w:hAnsi="Times New Roman" w:cs="Times New Roman"/>
            <w:b/>
            <w:color w:val="002060"/>
            <w:sz w:val="24"/>
            <w:szCs w:val="24"/>
          </w:rPr>
          <w:delText>5</w:delText>
        </w:r>
      </w:del>
      <w:ins w:id="103" w:author="Dell" w:date="2024-07-29T11:46:00Z">
        <w:r w:rsidR="00042AF2" w:rsidRPr="00AE6DC5">
          <w:rPr>
            <w:rFonts w:ascii="Times New Roman" w:eastAsia="Times New Roman" w:hAnsi="Times New Roman" w:cs="Times New Roman"/>
            <w:b/>
            <w:color w:val="002060"/>
            <w:sz w:val="24"/>
            <w:szCs w:val="24"/>
          </w:rPr>
          <w:t>2</w:t>
        </w:r>
      </w:ins>
      <w:del w:id="104" w:author="Dell" w:date="2024-07-29T11:46:00Z">
        <w:r w:rsidR="005D2601" w:rsidRPr="00AE6DC5" w:rsidDel="00042AF2">
          <w:rPr>
            <w:rFonts w:ascii="Times New Roman" w:eastAsia="Times New Roman" w:hAnsi="Times New Roman" w:cs="Times New Roman"/>
            <w:b/>
            <w:color w:val="002060"/>
            <w:sz w:val="24"/>
            <w:szCs w:val="24"/>
          </w:rPr>
          <w:delText>1</w:delText>
        </w:r>
      </w:del>
      <w:r w:rsidR="005D2601" w:rsidRPr="00AE6DC5">
        <w:rPr>
          <w:rFonts w:ascii="Times New Roman" w:eastAsia="Times New Roman" w:hAnsi="Times New Roman" w:cs="Times New Roman"/>
          <w:b/>
          <w:color w:val="002060"/>
          <w:sz w:val="24"/>
          <w:szCs w:val="24"/>
        </w:rPr>
        <w:t>)</w:t>
      </w:r>
      <w:r w:rsidRPr="00AE6DC5">
        <w:rPr>
          <w:rFonts w:ascii="Times New Roman" w:eastAsia="Times New Roman" w:hAnsi="Times New Roman" w:cs="Times New Roman"/>
          <w:b/>
          <w:color w:val="002060"/>
          <w:sz w:val="24"/>
          <w:szCs w:val="24"/>
        </w:rPr>
        <w:t xml:space="preserve">. </w:t>
      </w:r>
    </w:p>
    <w:p w14:paraId="1B0BB1EF" w14:textId="77777777" w:rsidR="00C5102A" w:rsidRPr="00AE6DC5" w:rsidRDefault="00745594" w:rsidP="00C5102A">
      <w:pPr>
        <w:spacing w:line="480" w:lineRule="auto"/>
        <w:jc w:val="both"/>
        <w:rPr>
          <w:ins w:id="105" w:author="MD. Efty Islam Arpon" w:date="2024-07-24T10:39:00Z"/>
          <w:rFonts w:ascii="Times New Roman" w:eastAsia="Times New Roman" w:hAnsi="Times New Roman" w:cs="Times New Roman"/>
          <w:b/>
          <w:bCs/>
          <w:sz w:val="36"/>
          <w:szCs w:val="36"/>
          <w:highlight w:val="white"/>
        </w:rPr>
      </w:pPr>
      <w:r w:rsidRPr="00AE6DC5">
        <w:rPr>
          <w:rFonts w:ascii="Times New Roman" w:eastAsia="Times New Roman" w:hAnsi="Times New Roman" w:cs="Times New Roman"/>
          <w:b/>
          <w:color w:val="002060"/>
          <w:sz w:val="24"/>
          <w:szCs w:val="24"/>
        </w:rPr>
        <w:t>“</w:t>
      </w:r>
      <w:bookmarkStart w:id="106" w:name="_Hlk170675647"/>
      <w:commentRangeStart w:id="107"/>
      <w:ins w:id="108" w:author="MD. Efty Islam Arpon" w:date="2024-07-24T10:39:00Z">
        <w:r w:rsidR="00C5102A" w:rsidRPr="00AE6DC5">
          <w:rPr>
            <w:rFonts w:ascii="Times New Roman" w:eastAsia="Times New Roman" w:hAnsi="Times New Roman" w:cs="Times New Roman"/>
            <w:b/>
            <w:bCs/>
            <w:sz w:val="36"/>
            <w:szCs w:val="36"/>
            <w:highlight w:val="white"/>
          </w:rPr>
          <w:t>Limitations and Strengths</w:t>
        </w:r>
        <w:bookmarkEnd w:id="106"/>
        <w:commentRangeEnd w:id="107"/>
        <w:r w:rsidR="00C5102A" w:rsidRPr="00AE6DC5">
          <w:rPr>
            <w:rStyle w:val="CommentReference"/>
            <w:rFonts w:ascii="Times New Roman" w:hAnsi="Times New Roman" w:cs="Times New Roman"/>
            <w:sz w:val="36"/>
            <w:szCs w:val="36"/>
          </w:rPr>
          <w:commentReference w:id="107"/>
        </w:r>
      </w:ins>
    </w:p>
    <w:p w14:paraId="2AB5D9EB" w14:textId="77777777" w:rsidR="00C5102A" w:rsidRPr="00AE6DC5" w:rsidRDefault="00C5102A" w:rsidP="00C5102A">
      <w:pPr>
        <w:spacing w:line="360" w:lineRule="auto"/>
        <w:jc w:val="both"/>
        <w:rPr>
          <w:ins w:id="109" w:author="MD. Efty Islam Arpon" w:date="2024-07-24T10:39:00Z"/>
          <w:rFonts w:ascii="Times New Roman" w:eastAsia="Times New Roman" w:hAnsi="Times New Roman" w:cs="Times New Roman"/>
          <w:b/>
          <w:bCs/>
          <w:sz w:val="28"/>
          <w:szCs w:val="28"/>
        </w:rPr>
      </w:pPr>
      <w:ins w:id="110" w:author="MD. Efty Islam Arpon" w:date="2024-07-24T10:39:00Z">
        <w:r w:rsidRPr="00AE6DC5">
          <w:rPr>
            <w:rFonts w:ascii="Times New Roman" w:eastAsia="Times New Roman" w:hAnsi="Times New Roman" w:cs="Times New Roman"/>
            <w:b/>
            <w:bCs/>
            <w:sz w:val="28"/>
            <w:szCs w:val="28"/>
          </w:rPr>
          <w:t>Strengths</w:t>
        </w:r>
      </w:ins>
    </w:p>
    <w:p w14:paraId="1D75D9C6" w14:textId="77777777" w:rsidR="00C5102A" w:rsidRPr="00AE6DC5" w:rsidRDefault="00C5102A" w:rsidP="00C5102A">
      <w:pPr>
        <w:spacing w:line="480" w:lineRule="auto"/>
        <w:jc w:val="both"/>
        <w:rPr>
          <w:ins w:id="111" w:author="MD. Efty Islam Arpon" w:date="2024-07-24T10:39:00Z"/>
          <w:rFonts w:ascii="Times New Roman" w:eastAsia="Times New Roman" w:hAnsi="Times New Roman" w:cs="Times New Roman"/>
          <w:sz w:val="24"/>
          <w:szCs w:val="24"/>
        </w:rPr>
      </w:pPr>
      <w:ins w:id="112" w:author="MD. Efty Islam Arpon" w:date="2024-07-24T10:39:00Z">
        <w:r w:rsidRPr="00AE6DC5">
          <w:rPr>
            <w:rFonts w:ascii="Times New Roman" w:hAnsi="Times New Roman" w:cs="Times New Roman"/>
            <w:color w:val="222222"/>
            <w:sz w:val="24"/>
            <w:szCs w:val="24"/>
            <w:shd w:val="clear" w:color="auto" w:fill="FFFFFF"/>
          </w:rPr>
          <w:t xml:space="preserve">To our knowledge, this study is the first </w:t>
        </w:r>
        <w:r w:rsidRPr="00AE6DC5">
          <w:rPr>
            <w:rFonts w:ascii="Times New Roman" w:eastAsia="Times New Roman" w:hAnsi="Times New Roman" w:cs="Times New Roman"/>
            <w:sz w:val="24"/>
            <w:szCs w:val="24"/>
            <w:lang w:val="en-US" w:bidi="ar-SA"/>
          </w:rPr>
          <w:t xml:space="preserve">in Bangladesh to investigate the relationship between maternal tetanus toxoid vaccination and neonatal mortality. We employed appropriate data analysis techniques, taking into consideration all intricate survey designs. </w:t>
        </w:r>
        <w:r w:rsidRPr="00AE6DC5">
          <w:rPr>
            <w:rFonts w:ascii="Times New Roman" w:hAnsi="Times New Roman" w:cs="Times New Roman"/>
            <w:color w:val="222222"/>
            <w:sz w:val="24"/>
            <w:szCs w:val="24"/>
            <w:shd w:val="clear" w:color="auto" w:fill="FFFFFF"/>
          </w:rPr>
          <w:t>Findings from this work can be used to inform future research, policy, and clinical practice and to benchmark progress.</w:t>
        </w:r>
        <w:r w:rsidRPr="00AE6DC5">
          <w:rPr>
            <w:rFonts w:ascii="Times New Roman" w:eastAsia="Times New Roman" w:hAnsi="Times New Roman" w:cs="Times New Roman"/>
            <w:sz w:val="24"/>
            <w:szCs w:val="24"/>
          </w:rPr>
          <w:t xml:space="preserve"> </w:t>
        </w:r>
        <w:r w:rsidRPr="00AE6DC5">
          <w:rPr>
            <w:rFonts w:ascii="Times New Roman" w:eastAsia="Times New Roman" w:hAnsi="Times New Roman" w:cs="Times New Roman"/>
            <w:sz w:val="24"/>
            <w:szCs w:val="24"/>
            <w:lang w:val="en-US" w:bidi="ar-SA"/>
          </w:rPr>
          <w:t xml:space="preserve">One of the benefits of this study is the sizeable and nationally representative sample size, and the results are applicable to the entire country. </w:t>
        </w:r>
        <w:r w:rsidRPr="00AE6DC5">
          <w:rPr>
            <w:rFonts w:ascii="Times New Roman" w:eastAsia="Times New Roman" w:hAnsi="Times New Roman" w:cs="Times New Roman"/>
            <w:sz w:val="24"/>
            <w:szCs w:val="24"/>
          </w:rPr>
          <w:t>The information was gathered using the most recent survey. Our results would surely pique interest in additional research and educate decision-makers about the gaps in tetanus care that need to be filled.</w:t>
        </w:r>
      </w:ins>
    </w:p>
    <w:p w14:paraId="4D304CC2" w14:textId="77777777" w:rsidR="00C5102A" w:rsidRPr="00AE6DC5" w:rsidRDefault="00C5102A" w:rsidP="00C5102A">
      <w:pPr>
        <w:spacing w:line="480" w:lineRule="auto"/>
        <w:jc w:val="both"/>
        <w:rPr>
          <w:ins w:id="113" w:author="MD. Efty Islam Arpon" w:date="2024-07-24T10:39:00Z"/>
          <w:rFonts w:ascii="Times New Roman" w:eastAsia="Times New Roman" w:hAnsi="Times New Roman" w:cs="Times New Roman"/>
          <w:b/>
          <w:bCs/>
          <w:sz w:val="28"/>
          <w:szCs w:val="28"/>
        </w:rPr>
      </w:pPr>
      <w:ins w:id="114" w:author="MD. Efty Islam Arpon" w:date="2024-07-24T10:39:00Z">
        <w:r w:rsidRPr="00AE6DC5">
          <w:rPr>
            <w:rFonts w:ascii="Times New Roman" w:eastAsia="Times New Roman" w:hAnsi="Times New Roman" w:cs="Times New Roman"/>
            <w:b/>
            <w:bCs/>
            <w:sz w:val="28"/>
            <w:szCs w:val="28"/>
          </w:rPr>
          <w:t>Limitations</w:t>
        </w:r>
      </w:ins>
    </w:p>
    <w:p w14:paraId="50FD816C" w14:textId="77777777" w:rsidR="00C5102A" w:rsidRPr="00AE6DC5" w:rsidRDefault="00C5102A" w:rsidP="00C5102A">
      <w:pPr>
        <w:spacing w:line="480" w:lineRule="auto"/>
        <w:jc w:val="both"/>
        <w:rPr>
          <w:ins w:id="115" w:author="MD. Efty Islam Arpon" w:date="2024-07-24T10:39:00Z"/>
          <w:rFonts w:ascii="Times New Roman" w:eastAsia="Times New Roman" w:hAnsi="Times New Roman" w:cs="Times New Roman"/>
          <w:sz w:val="24"/>
          <w:szCs w:val="24"/>
          <w:lang w:val="en-US" w:bidi="ar-SA"/>
        </w:rPr>
      </w:pPr>
      <w:ins w:id="116" w:author="MD. Efty Islam Arpon" w:date="2024-07-24T10:39:00Z">
        <w:r w:rsidRPr="00AE6DC5">
          <w:rPr>
            <w:rFonts w:ascii="Times New Roman" w:eastAsia="Times New Roman" w:hAnsi="Times New Roman" w:cs="Times New Roman"/>
            <w:sz w:val="24"/>
            <w:szCs w:val="24"/>
          </w:rPr>
          <w:t>However, despite the several strengths, the existence of bias resulting from different survey time points and the cross-sectional character of the data cannot be confirmed. Some variables that were insignificant (at 90% C.I.) but still important for the research study have been considered in the model.</w:t>
        </w:r>
        <w:r w:rsidRPr="00AE6DC5">
          <w:rPr>
            <w:rFonts w:ascii="Times New Roman" w:hAnsi="Times New Roman" w:cs="Times New Roman"/>
            <w:sz w:val="24"/>
            <w:szCs w:val="24"/>
          </w:rPr>
          <w:t xml:space="preserve"> </w:t>
        </w:r>
        <w:r w:rsidRPr="00AE6DC5">
          <w:rPr>
            <w:rFonts w:ascii="Times New Roman" w:eastAsia="Times New Roman" w:hAnsi="Times New Roman" w:cs="Times New Roman"/>
            <w:sz w:val="24"/>
            <w:szCs w:val="24"/>
            <w:lang w:val="en-US" w:bidi="ar-SA"/>
          </w:rPr>
          <w:t xml:space="preserve">It is crucial to keep in mind that the mortality that is being discussed here includes deaths from all causes. Regretfully, our analysis lacks </w:t>
        </w:r>
        <w:proofErr w:type="gramStart"/>
        <w:r w:rsidRPr="00AE6DC5">
          <w:rPr>
            <w:rFonts w:ascii="Times New Roman" w:eastAsia="Times New Roman" w:hAnsi="Times New Roman" w:cs="Times New Roman"/>
            <w:sz w:val="24"/>
            <w:szCs w:val="24"/>
            <w:lang w:val="en-US" w:bidi="ar-SA"/>
          </w:rPr>
          <w:t>particular data</w:t>
        </w:r>
        <w:proofErr w:type="gramEnd"/>
        <w:r w:rsidRPr="00AE6DC5">
          <w:rPr>
            <w:rFonts w:ascii="Times New Roman" w:eastAsia="Times New Roman" w:hAnsi="Times New Roman" w:cs="Times New Roman"/>
            <w:sz w:val="24"/>
            <w:szCs w:val="24"/>
            <w:lang w:val="en-US" w:bidi="ar-SA"/>
          </w:rPr>
          <w:t xml:space="preserve"> that isolates the risk exclusively for newborn mortality. Notwithstanding this restriction, the trend that has been seen points to a higher risk of death for those who have not had the TT vaccination, however statistical significance is not attained. This realization emphasizes how crucial it is to conduct additional studies to determine the specific effect of the TT vaccine on mortality outcomes, especially neonatal death. To offer </w:t>
        </w:r>
        <w:r w:rsidRPr="00AE6DC5">
          <w:rPr>
            <w:rFonts w:ascii="Times New Roman" w:eastAsia="Times New Roman" w:hAnsi="Times New Roman" w:cs="Times New Roman"/>
            <w:sz w:val="24"/>
            <w:szCs w:val="24"/>
            <w:lang w:val="en-US" w:bidi="ar-SA"/>
          </w:rPr>
          <w:lastRenderedPageBreak/>
          <w:t>more precise information, future research focusing on infant mortality rates and any confounding factors is required.</w:t>
        </w:r>
      </w:ins>
    </w:p>
    <w:p w14:paraId="595962FA" w14:textId="460F5D67" w:rsidR="00745594" w:rsidRPr="00AE6DC5" w:rsidDel="00C5102A" w:rsidRDefault="00C5102A">
      <w:pPr>
        <w:spacing w:line="480" w:lineRule="auto"/>
        <w:jc w:val="both"/>
        <w:rPr>
          <w:del w:id="117" w:author="MD. Efty Islam Arpon" w:date="2024-07-24T10:39:00Z"/>
          <w:rFonts w:ascii="Times New Roman" w:eastAsia="Times New Roman" w:hAnsi="Times New Roman" w:cs="Times New Roman"/>
          <w:b/>
          <w:color w:val="002060"/>
          <w:sz w:val="24"/>
          <w:szCs w:val="24"/>
        </w:rPr>
        <w:pPrChange w:id="118" w:author="Dell" w:date="2024-07-29T11:46:00Z">
          <w:pPr>
            <w:spacing w:line="240" w:lineRule="auto"/>
            <w:jc w:val="both"/>
          </w:pPr>
        </w:pPrChange>
      </w:pPr>
      <w:ins w:id="119" w:author="MD. Efty Islam Arpon" w:date="2024-07-24T10:39:00Z">
        <w:r w:rsidRPr="00AE6DC5">
          <w:rPr>
            <w:rFonts w:ascii="Times New Roman" w:eastAsia="Times New Roman" w:hAnsi="Times New Roman" w:cs="Times New Roman"/>
            <w:sz w:val="24"/>
            <w:szCs w:val="24"/>
          </w:rPr>
          <w:t xml:space="preserve">The level of significance was deemed to be </w:t>
        </w:r>
        <w:proofErr w:type="gramStart"/>
        <w:r w:rsidRPr="00AE6DC5">
          <w:rPr>
            <w:rFonts w:ascii="Times New Roman" w:eastAsia="Times New Roman" w:hAnsi="Times New Roman" w:cs="Times New Roman"/>
            <w:sz w:val="24"/>
            <w:szCs w:val="24"/>
          </w:rPr>
          <w:t>fairly high</w:t>
        </w:r>
        <w:proofErr w:type="gramEnd"/>
        <w:r w:rsidRPr="00AE6DC5">
          <w:rPr>
            <w:rFonts w:ascii="Times New Roman" w:eastAsia="Times New Roman" w:hAnsi="Times New Roman" w:cs="Times New Roman"/>
            <w:sz w:val="24"/>
            <w:szCs w:val="24"/>
          </w:rPr>
          <w:t xml:space="preserve">. In addition, </w:t>
        </w:r>
        <w:r w:rsidRPr="00AE6DC5">
          <w:rPr>
            <w:rFonts w:ascii="Times New Roman" w:eastAsia="Times New Roman" w:hAnsi="Times New Roman" w:cs="Times New Roman"/>
            <w:sz w:val="24"/>
            <w:szCs w:val="24"/>
            <w:lang w:val="en-US" w:bidi="ar-SA"/>
          </w:rPr>
          <w:t xml:space="preserve">the study's drawback also emerges from the fact that we had little control over the correlated variables to include in the analysis due to the secondary data source we employed. Conclusions regarding a causal association, the relative contributions of immunization prior versus during the most recent pregnancy, or the best possible ways to increase coverage are not possible due to the cross-sectional character of this investigation. In addition, the dependent variable for newborn death has </w:t>
        </w:r>
        <w:proofErr w:type="gramStart"/>
        <w:r w:rsidRPr="00AE6DC5">
          <w:rPr>
            <w:rFonts w:ascii="Times New Roman" w:eastAsia="Times New Roman" w:hAnsi="Times New Roman" w:cs="Times New Roman"/>
            <w:sz w:val="24"/>
            <w:szCs w:val="24"/>
            <w:lang w:val="en-US" w:bidi="ar-SA"/>
          </w:rPr>
          <w:t>a large number of</w:t>
        </w:r>
        <w:proofErr w:type="gramEnd"/>
        <w:r w:rsidRPr="00AE6DC5">
          <w:rPr>
            <w:rFonts w:ascii="Times New Roman" w:eastAsia="Times New Roman" w:hAnsi="Times New Roman" w:cs="Times New Roman"/>
            <w:sz w:val="24"/>
            <w:szCs w:val="24"/>
            <w:lang w:val="en-US" w:bidi="ar-SA"/>
          </w:rPr>
          <w:t xml:space="preserve"> missing values, making it impossible to include them in the analysis. This could lead to bias, and the variable varies over time, potentially changing the claimed association in longitudinal studies.”</w:t>
        </w:r>
      </w:ins>
      <w:del w:id="120" w:author="MD. Efty Islam Arpon" w:date="2024-07-24T10:39:00Z">
        <w:r w:rsidR="00745594" w:rsidRPr="00AE6DC5" w:rsidDel="00C5102A">
          <w:rPr>
            <w:rFonts w:ascii="Times New Roman" w:eastAsia="Times New Roman" w:hAnsi="Times New Roman" w:cs="Times New Roman"/>
            <w:b/>
            <w:bCs/>
            <w:sz w:val="24"/>
            <w:szCs w:val="24"/>
            <w:highlight w:val="white"/>
            <w:rPrChange w:id="121" w:author="Sujan Naha" w:date="2024-07-29T17:33:00Z" w16du:dateUtc="2024-07-29T11:33:00Z">
              <w:rPr>
                <w:rFonts w:ascii="Times New Roman" w:eastAsia="Times New Roman" w:hAnsi="Times New Roman" w:cs="Times New Roman"/>
                <w:b/>
                <w:bCs/>
                <w:sz w:val="36"/>
                <w:szCs w:val="36"/>
                <w:highlight w:val="white"/>
              </w:rPr>
            </w:rPrChange>
          </w:rPr>
          <w:delText xml:space="preserve">Limitations and </w:delText>
        </w:r>
      </w:del>
      <w:del w:id="122" w:author="MD. Efty Islam Arpon" w:date="2024-07-24T10:37:00Z">
        <w:r w:rsidR="00745594" w:rsidRPr="00AE6DC5" w:rsidDel="00846D58">
          <w:rPr>
            <w:rFonts w:ascii="Times New Roman" w:eastAsia="Times New Roman" w:hAnsi="Times New Roman" w:cs="Times New Roman"/>
            <w:b/>
            <w:bCs/>
            <w:sz w:val="24"/>
            <w:szCs w:val="24"/>
            <w:highlight w:val="white"/>
            <w:rPrChange w:id="123" w:author="Sujan Naha" w:date="2024-07-29T17:33:00Z" w16du:dateUtc="2024-07-29T11:33:00Z">
              <w:rPr>
                <w:rFonts w:ascii="Times New Roman" w:eastAsia="Times New Roman" w:hAnsi="Times New Roman" w:cs="Times New Roman"/>
                <w:b/>
                <w:bCs/>
                <w:sz w:val="36"/>
                <w:szCs w:val="36"/>
                <w:highlight w:val="white"/>
              </w:rPr>
            </w:rPrChange>
          </w:rPr>
          <w:delText>s</w:delText>
        </w:r>
      </w:del>
      <w:del w:id="124" w:author="MD. Efty Islam Arpon" w:date="2024-07-24T10:39:00Z">
        <w:r w:rsidR="00745594" w:rsidRPr="00AE6DC5" w:rsidDel="00C5102A">
          <w:rPr>
            <w:rFonts w:ascii="Times New Roman" w:eastAsia="Times New Roman" w:hAnsi="Times New Roman" w:cs="Times New Roman"/>
            <w:b/>
            <w:bCs/>
            <w:sz w:val="24"/>
            <w:szCs w:val="24"/>
            <w:highlight w:val="white"/>
            <w:rPrChange w:id="125" w:author="Sujan Naha" w:date="2024-07-29T17:33:00Z" w16du:dateUtc="2024-07-29T11:33:00Z">
              <w:rPr>
                <w:rFonts w:ascii="Times New Roman" w:eastAsia="Times New Roman" w:hAnsi="Times New Roman" w:cs="Times New Roman"/>
                <w:b/>
                <w:bCs/>
                <w:sz w:val="36"/>
                <w:szCs w:val="36"/>
                <w:highlight w:val="white"/>
              </w:rPr>
            </w:rPrChange>
          </w:rPr>
          <w:delText>trengths</w:delText>
        </w:r>
      </w:del>
    </w:p>
    <w:p w14:paraId="5DF40DDD" w14:textId="73DBBC2D" w:rsidR="002F0E8E" w:rsidRPr="00AE6DC5" w:rsidDel="00C5102A" w:rsidRDefault="002F0E8E">
      <w:pPr>
        <w:spacing w:line="480" w:lineRule="auto"/>
        <w:jc w:val="both"/>
        <w:rPr>
          <w:ins w:id="126" w:author="DrJamalUddin" w:date="2024-07-19T14:11:00Z"/>
          <w:del w:id="127" w:author="MD. Efty Islam Arpon" w:date="2024-07-24T10:39:00Z"/>
          <w:rFonts w:ascii="Times New Roman" w:eastAsia="Times New Roman" w:hAnsi="Times New Roman" w:cs="Times New Roman"/>
          <w:b/>
          <w:bCs/>
          <w:sz w:val="24"/>
          <w:szCs w:val="24"/>
        </w:rPr>
        <w:pPrChange w:id="128" w:author="Dell" w:date="2024-07-29T11:46:00Z">
          <w:pPr>
            <w:spacing w:line="360" w:lineRule="auto"/>
            <w:jc w:val="both"/>
          </w:pPr>
        </w:pPrChange>
      </w:pPr>
    </w:p>
    <w:p w14:paraId="34F82AC2" w14:textId="5333C7CC" w:rsidR="002F0E8E" w:rsidRPr="00AE6DC5" w:rsidDel="00C5102A" w:rsidRDefault="002F0E8E">
      <w:pPr>
        <w:spacing w:line="480" w:lineRule="auto"/>
        <w:jc w:val="both"/>
        <w:rPr>
          <w:ins w:id="129" w:author="DrJamalUddin" w:date="2024-07-19T14:08:00Z"/>
          <w:del w:id="130" w:author="MD. Efty Islam Arpon" w:date="2024-07-24T10:39:00Z"/>
          <w:rFonts w:ascii="Times New Roman" w:eastAsia="Times New Roman" w:hAnsi="Times New Roman" w:cs="Times New Roman"/>
          <w:b/>
          <w:bCs/>
          <w:sz w:val="24"/>
          <w:szCs w:val="24"/>
        </w:rPr>
        <w:pPrChange w:id="131" w:author="Dell" w:date="2024-07-29T11:46:00Z">
          <w:pPr>
            <w:spacing w:line="360" w:lineRule="auto"/>
            <w:jc w:val="both"/>
          </w:pPr>
        </w:pPrChange>
      </w:pPr>
      <w:ins w:id="132" w:author="DrJamalUddin" w:date="2024-07-19T14:08:00Z">
        <w:del w:id="133" w:author="MD. Efty Islam Arpon" w:date="2024-07-24T10:39:00Z">
          <w:r w:rsidRPr="00AE6DC5" w:rsidDel="00C5102A">
            <w:rPr>
              <w:rFonts w:ascii="Times New Roman" w:eastAsia="Times New Roman" w:hAnsi="Times New Roman" w:cs="Times New Roman"/>
              <w:b/>
              <w:bCs/>
              <w:sz w:val="24"/>
              <w:szCs w:val="24"/>
            </w:rPr>
            <w:delText>Strengths</w:delText>
          </w:r>
        </w:del>
      </w:ins>
    </w:p>
    <w:p w14:paraId="0FFF4A56" w14:textId="4DF17E9E" w:rsidR="002F0E8E" w:rsidRPr="00AE6DC5" w:rsidDel="00C5102A" w:rsidRDefault="002F0E8E">
      <w:pPr>
        <w:spacing w:line="480" w:lineRule="auto"/>
        <w:jc w:val="both"/>
        <w:rPr>
          <w:del w:id="134" w:author="MD. Efty Islam Arpon" w:date="2024-07-24T10:39:00Z"/>
          <w:moveTo w:id="135" w:author="DrJamalUddin" w:date="2024-07-19T14:07:00Z"/>
          <w:rFonts w:ascii="Times New Roman" w:eastAsia="Times New Roman" w:hAnsi="Times New Roman" w:cs="Times New Roman"/>
          <w:b/>
          <w:color w:val="002060"/>
          <w:sz w:val="24"/>
          <w:szCs w:val="24"/>
        </w:rPr>
        <w:pPrChange w:id="136" w:author="Dell" w:date="2024-07-29T11:46:00Z">
          <w:pPr>
            <w:spacing w:after="240" w:line="360" w:lineRule="auto"/>
            <w:jc w:val="both"/>
          </w:pPr>
        </w:pPrChange>
      </w:pPr>
      <w:moveToRangeStart w:id="137" w:author="DrJamalUddin" w:date="2024-07-19T14:07:00Z" w:name="move172290485"/>
      <w:moveTo w:id="138" w:author="DrJamalUddin" w:date="2024-07-19T14:07:00Z">
        <w:del w:id="139" w:author="MD. Efty Islam Arpon" w:date="2024-07-24T10:39:00Z">
          <w:r w:rsidRPr="00AE6DC5" w:rsidDel="00C5102A">
            <w:rPr>
              <w:rFonts w:ascii="Times New Roman" w:eastAsia="Times New Roman" w:hAnsi="Times New Roman" w:cs="Times New Roman"/>
              <w:sz w:val="24"/>
              <w:szCs w:val="24"/>
            </w:rPr>
            <w:delText xml:space="preserve">However, </w:delText>
          </w:r>
          <w:r w:rsidRPr="00AE6DC5" w:rsidDel="00C5102A">
            <w:rPr>
              <w:rFonts w:ascii="Times New Roman" w:hAnsi="Times New Roman" w:cs="Times New Roman"/>
              <w:color w:val="222222"/>
              <w:sz w:val="24"/>
              <w:szCs w:val="24"/>
              <w:shd w:val="clear" w:color="auto" w:fill="FFFFFF"/>
            </w:rPr>
            <w:delText>despite these limitations</w:delText>
          </w:r>
        </w:del>
        <w:del w:id="140" w:author="MD. Efty Islam Arpon" w:date="2024-07-24T10:37:00Z">
          <w:r w:rsidRPr="00AE6DC5" w:rsidDel="007F3221">
            <w:rPr>
              <w:rFonts w:ascii="Times New Roman" w:hAnsi="Times New Roman" w:cs="Times New Roman"/>
              <w:color w:val="222222"/>
              <w:sz w:val="24"/>
              <w:szCs w:val="24"/>
              <w:shd w:val="clear" w:color="auto" w:fill="FFFFFF"/>
            </w:rPr>
            <w:delText xml:space="preserve">, </w:delText>
          </w:r>
        </w:del>
      </w:moveTo>
      <w:ins w:id="141" w:author="DrJamalUddin" w:date="2024-07-19T14:09:00Z">
        <w:del w:id="142" w:author="MD. Efty Islam Arpon" w:date="2024-07-24T10:39:00Z">
          <w:r w:rsidRPr="00AE6DC5" w:rsidDel="00C5102A">
            <w:rPr>
              <w:rFonts w:ascii="Times New Roman" w:hAnsi="Times New Roman" w:cs="Times New Roman"/>
              <w:color w:val="222222"/>
              <w:sz w:val="24"/>
              <w:szCs w:val="24"/>
              <w:shd w:val="clear" w:color="auto" w:fill="FFFFFF"/>
            </w:rPr>
            <w:delText>To our knowledge, t</w:delText>
          </w:r>
        </w:del>
      </w:ins>
      <w:ins w:id="143" w:author="DrJamalUddin" w:date="2024-07-19T14:08:00Z">
        <w:del w:id="144" w:author="MD. Efty Islam Arpon" w:date="2024-07-24T10:39:00Z">
          <w:r w:rsidRPr="00AE6DC5" w:rsidDel="00C5102A">
            <w:rPr>
              <w:rFonts w:ascii="Times New Roman" w:hAnsi="Times New Roman" w:cs="Times New Roman"/>
              <w:color w:val="222222"/>
              <w:sz w:val="24"/>
              <w:szCs w:val="24"/>
              <w:shd w:val="clear" w:color="auto" w:fill="FFFFFF"/>
            </w:rPr>
            <w:delText>his study is the f</w:delText>
          </w:r>
        </w:del>
      </w:ins>
      <w:ins w:id="145" w:author="DrJamalUddin" w:date="2024-07-19T14:09:00Z">
        <w:del w:id="146" w:author="MD. Efty Islam Arpon" w:date="2024-07-24T10:39:00Z">
          <w:r w:rsidRPr="00AE6DC5" w:rsidDel="00C5102A">
            <w:rPr>
              <w:rFonts w:ascii="Times New Roman" w:hAnsi="Times New Roman" w:cs="Times New Roman"/>
              <w:color w:val="222222"/>
              <w:sz w:val="24"/>
              <w:szCs w:val="24"/>
              <w:shd w:val="clear" w:color="auto" w:fill="FFFFFF"/>
            </w:rPr>
            <w:delText xml:space="preserve">irst </w:delText>
          </w:r>
        </w:del>
      </w:ins>
      <w:moveTo w:id="147" w:author="DrJamalUddin" w:date="2024-07-19T14:07:00Z">
        <w:del w:id="148" w:author="MD. Efty Islam Arpon" w:date="2024-07-24T10:39:00Z">
          <w:r w:rsidRPr="00AE6DC5" w:rsidDel="00C5102A">
            <w:rPr>
              <w:rFonts w:ascii="Times New Roman" w:eastAsia="Times New Roman" w:hAnsi="Times New Roman" w:cs="Times New Roman"/>
              <w:sz w:val="24"/>
              <w:szCs w:val="24"/>
              <w:lang w:val="en-US" w:bidi="ar-SA"/>
            </w:rPr>
            <w:delText>we are the first in Bangladesh to investigate the relationship between maternal tetanus toxoid vaccination and neonatal mortality</w:delText>
          </w:r>
        </w:del>
      </w:moveTo>
      <w:ins w:id="149" w:author="DrJamalUddin" w:date="2024-07-19T14:09:00Z">
        <w:del w:id="150" w:author="MD. Efty Islam Arpon" w:date="2024-07-24T10:39:00Z">
          <w:r w:rsidRPr="00AE6DC5" w:rsidDel="00C5102A">
            <w:rPr>
              <w:rFonts w:ascii="Times New Roman" w:eastAsia="Times New Roman" w:hAnsi="Times New Roman" w:cs="Times New Roman"/>
              <w:sz w:val="24"/>
              <w:szCs w:val="24"/>
              <w:lang w:val="en-US" w:bidi="ar-SA"/>
            </w:rPr>
            <w:delText>.</w:delText>
          </w:r>
        </w:del>
      </w:ins>
      <w:moveTo w:id="151" w:author="DrJamalUddin" w:date="2024-07-19T14:07:00Z">
        <w:del w:id="152" w:author="MD. Efty Islam Arpon" w:date="2024-07-24T10:39:00Z">
          <w:r w:rsidRPr="00AE6DC5" w:rsidDel="00C5102A">
            <w:rPr>
              <w:rFonts w:ascii="Times New Roman" w:eastAsia="Times New Roman" w:hAnsi="Times New Roman" w:cs="Times New Roman"/>
              <w:sz w:val="24"/>
              <w:szCs w:val="24"/>
              <w:lang w:val="en-US" w:bidi="ar-SA"/>
            </w:rPr>
            <w:delText xml:space="preserve"> and to our knowledge, no prior research has been done on this specific topic. We employed appropriate data analysis techniques, taking into consideration all intricate survey designs. </w:delText>
          </w:r>
          <w:r w:rsidRPr="00AE6DC5" w:rsidDel="00C5102A">
            <w:rPr>
              <w:rFonts w:ascii="Times New Roman" w:hAnsi="Times New Roman" w:cs="Times New Roman"/>
              <w:color w:val="222222"/>
              <w:sz w:val="24"/>
              <w:szCs w:val="24"/>
              <w:shd w:val="clear" w:color="auto" w:fill="FFFFFF"/>
            </w:rPr>
            <w:delText>Findings from this work can be used to inform future research, policy, and clinical practice and to benchmark progress.</w:delText>
          </w:r>
          <w:r w:rsidRPr="00AE6DC5" w:rsidDel="00C5102A">
            <w:rPr>
              <w:rFonts w:ascii="Times New Roman" w:eastAsia="Times New Roman" w:hAnsi="Times New Roman" w:cs="Times New Roman"/>
              <w:sz w:val="24"/>
              <w:szCs w:val="24"/>
            </w:rPr>
            <w:delText xml:space="preserve"> </w:delText>
          </w:r>
          <w:r w:rsidRPr="00AE6DC5" w:rsidDel="00C5102A">
            <w:rPr>
              <w:rFonts w:ascii="Times New Roman" w:eastAsia="Times New Roman" w:hAnsi="Times New Roman" w:cs="Times New Roman"/>
              <w:sz w:val="24"/>
              <w:szCs w:val="24"/>
              <w:lang w:val="en-US" w:bidi="ar-SA"/>
            </w:rPr>
            <w:delText xml:space="preserve">One of the benefits of this study is the sizeable and nationally representative sample size, and the results are applicable to the entire country. </w:delText>
          </w:r>
          <w:r w:rsidRPr="00AE6DC5" w:rsidDel="00C5102A">
            <w:rPr>
              <w:rFonts w:ascii="Times New Roman" w:eastAsia="Times New Roman" w:hAnsi="Times New Roman" w:cs="Times New Roman"/>
              <w:sz w:val="24"/>
              <w:szCs w:val="24"/>
            </w:rPr>
            <w:delText>The information was gathered using the most recent survey. Our results would surely pique interest in additional research and educate decision-makers about the gaps in tetanus care that need to be filled.</w:delText>
          </w:r>
          <w:r w:rsidRPr="00AE6DC5" w:rsidDel="00C5102A">
            <w:rPr>
              <w:rFonts w:ascii="Times New Roman" w:eastAsia="Times New Roman" w:hAnsi="Times New Roman" w:cs="Times New Roman"/>
              <w:b/>
              <w:color w:val="002060"/>
              <w:sz w:val="24"/>
              <w:szCs w:val="24"/>
            </w:rPr>
            <w:delText>”</w:delText>
          </w:r>
        </w:del>
      </w:moveTo>
    </w:p>
    <w:moveToRangeEnd w:id="137"/>
    <w:p w14:paraId="60D33BE0" w14:textId="6C7C62A3" w:rsidR="002F0E8E" w:rsidRPr="00AE6DC5" w:rsidDel="00C5102A" w:rsidRDefault="002F0E8E">
      <w:pPr>
        <w:spacing w:line="480" w:lineRule="auto"/>
        <w:jc w:val="both"/>
        <w:rPr>
          <w:ins w:id="153" w:author="DrJamalUddin" w:date="2024-07-19T14:10:00Z"/>
          <w:del w:id="154" w:author="MD. Efty Islam Arpon" w:date="2024-07-24T10:39:00Z"/>
          <w:rFonts w:ascii="Times New Roman" w:eastAsia="Times New Roman" w:hAnsi="Times New Roman" w:cs="Times New Roman"/>
          <w:b/>
          <w:bCs/>
          <w:sz w:val="24"/>
          <w:szCs w:val="24"/>
        </w:rPr>
        <w:pPrChange w:id="155" w:author="Dell" w:date="2024-07-29T11:46:00Z">
          <w:pPr>
            <w:spacing w:line="360" w:lineRule="auto"/>
            <w:jc w:val="both"/>
          </w:pPr>
        </w:pPrChange>
      </w:pPr>
      <w:ins w:id="156" w:author="DrJamalUddin" w:date="2024-07-19T14:10:00Z">
        <w:del w:id="157" w:author="MD. Efty Islam Arpon" w:date="2024-07-24T10:39:00Z">
          <w:r w:rsidRPr="00AE6DC5" w:rsidDel="00C5102A">
            <w:rPr>
              <w:rFonts w:ascii="Times New Roman" w:eastAsia="Times New Roman" w:hAnsi="Times New Roman" w:cs="Times New Roman"/>
              <w:b/>
              <w:bCs/>
              <w:sz w:val="24"/>
              <w:szCs w:val="24"/>
            </w:rPr>
            <w:delText>Limitations</w:delText>
          </w:r>
        </w:del>
      </w:ins>
    </w:p>
    <w:p w14:paraId="280C6CA2" w14:textId="519994D8" w:rsidR="00745594" w:rsidRPr="00AE6DC5" w:rsidDel="00C5102A" w:rsidRDefault="002F0E8E">
      <w:pPr>
        <w:spacing w:line="480" w:lineRule="auto"/>
        <w:jc w:val="both"/>
        <w:rPr>
          <w:del w:id="158" w:author="MD. Efty Islam Arpon" w:date="2024-07-24T10:39:00Z"/>
          <w:rFonts w:ascii="Times New Roman" w:eastAsia="Times New Roman" w:hAnsi="Times New Roman" w:cs="Times New Roman"/>
          <w:sz w:val="24"/>
          <w:szCs w:val="24"/>
          <w:lang w:val="en-US" w:bidi="ar-SA"/>
        </w:rPr>
        <w:pPrChange w:id="159" w:author="Dell" w:date="2024-07-29T11:46:00Z">
          <w:pPr>
            <w:spacing w:line="360" w:lineRule="auto"/>
            <w:jc w:val="both"/>
          </w:pPr>
        </w:pPrChange>
      </w:pPr>
      <w:ins w:id="160" w:author="DrJamalUddin" w:date="2024-07-19T14:10:00Z">
        <w:del w:id="161" w:author="MD. Efty Islam Arpon" w:date="2024-07-24T10:39:00Z">
          <w:r w:rsidRPr="00AE6DC5" w:rsidDel="00C5102A">
            <w:rPr>
              <w:rFonts w:ascii="Times New Roman" w:eastAsia="Times New Roman" w:hAnsi="Times New Roman" w:cs="Times New Roman"/>
              <w:sz w:val="24"/>
              <w:szCs w:val="24"/>
            </w:rPr>
            <w:delText>However, despite the several strengths, t</w:delText>
          </w:r>
        </w:del>
      </w:ins>
      <w:del w:id="162" w:author="MD. Efty Islam Arpon" w:date="2024-07-24T10:39:00Z">
        <w:r w:rsidR="00BA00F5" w:rsidRPr="00AE6DC5" w:rsidDel="00C5102A">
          <w:rPr>
            <w:rFonts w:ascii="Times New Roman" w:eastAsia="Times New Roman" w:hAnsi="Times New Roman" w:cs="Times New Roman"/>
            <w:sz w:val="24"/>
            <w:szCs w:val="24"/>
          </w:rPr>
          <w:delText>The existence of bias resulting from different survey time points and the cross-sectional character of the data cannot be confirmed. Some variables that were insignificant (at 90% C.I.) but still important for the research study have been considered in the model.</w:delText>
        </w:r>
        <w:r w:rsidR="00BA00F5" w:rsidRPr="00AE6DC5" w:rsidDel="00C5102A">
          <w:rPr>
            <w:rFonts w:ascii="Times New Roman" w:hAnsi="Times New Roman" w:cs="Times New Roman"/>
            <w:sz w:val="24"/>
            <w:szCs w:val="24"/>
            <w:rPrChange w:id="163" w:author="Sujan Naha" w:date="2024-07-29T17:33:00Z" w16du:dateUtc="2024-07-29T11:33:00Z">
              <w:rPr>
                <w:sz w:val="24"/>
                <w:szCs w:val="24"/>
              </w:rPr>
            </w:rPrChange>
          </w:rPr>
          <w:delText xml:space="preserve"> </w:delText>
        </w:r>
        <w:r w:rsidR="00BA00F5" w:rsidRPr="00AE6DC5" w:rsidDel="00C5102A">
          <w:rPr>
            <w:rFonts w:ascii="Times New Roman" w:eastAsia="Times New Roman" w:hAnsi="Times New Roman" w:cs="Times New Roman"/>
            <w:sz w:val="24"/>
            <w:szCs w:val="24"/>
            <w:lang w:val="en-US" w:bidi="ar-SA"/>
          </w:rPr>
          <w:delText>It is crucial to keep in mind that the mortality that is being discussed here includes deaths from all causes. Regretfully, our analysis lacks particular data that isolates the risk exclusively for newborn mortality. Notwithstanding this restriction, the trend that has been seen points to a higher risk of death for those who have not had the TT vaccination, however statistical significance is not attained. This realization emphasizes how crucial it is to conduct additional studies to determine the specific effect of the TT vaccine on mortality outcomes, especially neonatal death. To offer more precise information, future research focusing on infant mortality rates and any confounding factors is required.</w:delText>
        </w:r>
      </w:del>
    </w:p>
    <w:p w14:paraId="7FB04157" w14:textId="255A7A1F" w:rsidR="00745594" w:rsidRPr="00AE6DC5" w:rsidRDefault="00745594">
      <w:pPr>
        <w:spacing w:line="480" w:lineRule="auto"/>
        <w:jc w:val="both"/>
        <w:rPr>
          <w:rFonts w:ascii="Times New Roman" w:eastAsia="Times New Roman" w:hAnsi="Times New Roman" w:cs="Times New Roman"/>
          <w:sz w:val="24"/>
          <w:szCs w:val="24"/>
        </w:rPr>
        <w:pPrChange w:id="164" w:author="Dell" w:date="2024-07-29T11:46:00Z">
          <w:pPr>
            <w:spacing w:line="360" w:lineRule="auto"/>
            <w:jc w:val="both"/>
          </w:pPr>
        </w:pPrChange>
      </w:pPr>
      <w:del w:id="165" w:author="MD. Efty Islam Arpon" w:date="2024-07-24T10:39:00Z">
        <w:r w:rsidRPr="00AE6DC5" w:rsidDel="00C5102A">
          <w:rPr>
            <w:rFonts w:ascii="Times New Roman" w:eastAsia="Times New Roman" w:hAnsi="Times New Roman" w:cs="Times New Roman"/>
            <w:sz w:val="24"/>
            <w:szCs w:val="24"/>
          </w:rPr>
          <w:delText xml:space="preserve">The level of significance was deemed to be fairly high. In addition, </w:delText>
        </w:r>
        <w:r w:rsidRPr="00AE6DC5" w:rsidDel="00C5102A">
          <w:rPr>
            <w:rFonts w:ascii="Times New Roman" w:eastAsia="Times New Roman" w:hAnsi="Times New Roman" w:cs="Times New Roman"/>
            <w:sz w:val="24"/>
            <w:szCs w:val="24"/>
            <w:lang w:val="en-US" w:bidi="ar-SA"/>
          </w:rPr>
          <w:delText>the study's drawback also emerges from the fact that we had little control over the correlated variables to include in the analysis due to the secondary data source we employed. Conclusions regarding a causal association and coverage levels, the relative contributions of immunization prior versus during the most recent pregnancy, or the best possible ways to increase coverage are not possible due to the cross-sectional character of this investigation. In addition, the dependent variable for newborn death has a large number of missing values, making it impossible to include them in the analysis. This could lead to bias, and the variable varies over time, potentially changing the claimed association in longitudinal studies.</w:delText>
        </w:r>
      </w:del>
    </w:p>
    <w:p w14:paraId="6F123B1A" w14:textId="3B88F3D7" w:rsidR="00745594" w:rsidRPr="00AE6DC5" w:rsidDel="002F0E8E" w:rsidRDefault="00745594" w:rsidP="00D97D91">
      <w:pPr>
        <w:spacing w:after="240" w:line="360" w:lineRule="auto"/>
        <w:jc w:val="both"/>
        <w:rPr>
          <w:moveFrom w:id="166" w:author="DrJamalUddin" w:date="2024-07-19T14:07:00Z"/>
          <w:rFonts w:ascii="Times New Roman" w:eastAsia="Times New Roman" w:hAnsi="Times New Roman" w:cs="Times New Roman"/>
          <w:b/>
          <w:color w:val="002060"/>
          <w:sz w:val="24"/>
          <w:szCs w:val="24"/>
        </w:rPr>
      </w:pPr>
      <w:moveFromRangeStart w:id="167" w:author="DrJamalUddin" w:date="2024-07-19T14:07:00Z" w:name="move172290485"/>
      <w:moveFrom w:id="168" w:author="DrJamalUddin" w:date="2024-07-19T14:07:00Z">
        <w:r w:rsidRPr="00AE6DC5" w:rsidDel="002F0E8E">
          <w:rPr>
            <w:rFonts w:ascii="Times New Roman" w:eastAsia="Times New Roman" w:hAnsi="Times New Roman" w:cs="Times New Roman"/>
            <w:sz w:val="24"/>
            <w:szCs w:val="24"/>
          </w:rPr>
          <w:t xml:space="preserve">However, </w:t>
        </w:r>
        <w:r w:rsidRPr="00AE6DC5" w:rsidDel="002F0E8E">
          <w:rPr>
            <w:rFonts w:ascii="Times New Roman" w:hAnsi="Times New Roman" w:cs="Times New Roman"/>
            <w:color w:val="222222"/>
            <w:sz w:val="24"/>
            <w:szCs w:val="24"/>
            <w:shd w:val="clear" w:color="auto" w:fill="FFFFFF"/>
          </w:rPr>
          <w:t xml:space="preserve">despite these limitations, </w:t>
        </w:r>
        <w:r w:rsidRPr="00AE6DC5" w:rsidDel="002F0E8E">
          <w:rPr>
            <w:rFonts w:ascii="Times New Roman" w:eastAsia="Times New Roman" w:hAnsi="Times New Roman" w:cs="Times New Roman"/>
            <w:sz w:val="24"/>
            <w:szCs w:val="24"/>
            <w:lang w:val="en-US" w:bidi="ar-SA"/>
          </w:rPr>
          <w:t xml:space="preserve">we are the first in Bangladesh to investigate the relationship between maternal tetanus toxoid vaccination and neonatal mortality and to our knowledge, no prior research has been done on this specific topic. We employed appropriate data analysis techniques, taking into consideration all intricate survey designs. </w:t>
        </w:r>
        <w:r w:rsidRPr="00AE6DC5" w:rsidDel="002F0E8E">
          <w:rPr>
            <w:rFonts w:ascii="Times New Roman" w:hAnsi="Times New Roman" w:cs="Times New Roman"/>
            <w:color w:val="222222"/>
            <w:sz w:val="24"/>
            <w:szCs w:val="24"/>
            <w:shd w:val="clear" w:color="auto" w:fill="FFFFFF"/>
          </w:rPr>
          <w:t>Findings from this work can be used to inform future research, policy, and clinical practice and to benchmark progress.</w:t>
        </w:r>
        <w:r w:rsidRPr="00AE6DC5" w:rsidDel="002F0E8E">
          <w:rPr>
            <w:rFonts w:ascii="Times New Roman" w:eastAsia="Times New Roman" w:hAnsi="Times New Roman" w:cs="Times New Roman"/>
            <w:sz w:val="24"/>
            <w:szCs w:val="24"/>
          </w:rPr>
          <w:t xml:space="preserve"> </w:t>
        </w:r>
        <w:r w:rsidRPr="00AE6DC5" w:rsidDel="002F0E8E">
          <w:rPr>
            <w:rFonts w:ascii="Times New Roman" w:eastAsia="Times New Roman" w:hAnsi="Times New Roman" w:cs="Times New Roman"/>
            <w:sz w:val="24"/>
            <w:szCs w:val="24"/>
            <w:lang w:val="en-US" w:bidi="ar-SA"/>
          </w:rPr>
          <w:t xml:space="preserve">One of the benefits of this study is the sizeable and nationally representative sample size, and the results are applicable to the entire country. </w:t>
        </w:r>
        <w:r w:rsidRPr="00AE6DC5" w:rsidDel="002F0E8E">
          <w:rPr>
            <w:rFonts w:ascii="Times New Roman" w:eastAsia="Times New Roman" w:hAnsi="Times New Roman" w:cs="Times New Roman"/>
            <w:sz w:val="24"/>
            <w:szCs w:val="24"/>
          </w:rPr>
          <w:t>The information was gathered using the most recent survey. Our results would surely pique interest in additional research and educate decision-makers about the gaps in tetanus care that need to be filled.</w:t>
        </w:r>
        <w:r w:rsidRPr="00AE6DC5" w:rsidDel="002F0E8E">
          <w:rPr>
            <w:rFonts w:ascii="Times New Roman" w:eastAsia="Times New Roman" w:hAnsi="Times New Roman" w:cs="Times New Roman"/>
            <w:b/>
            <w:color w:val="002060"/>
            <w:sz w:val="24"/>
            <w:szCs w:val="24"/>
          </w:rPr>
          <w:t>”</w:t>
        </w:r>
      </w:moveFrom>
    </w:p>
    <w:moveFromRangeEnd w:id="167"/>
    <w:p w14:paraId="00000013" w14:textId="5FC38AB2" w:rsidR="000F1D46" w:rsidRPr="00AE6DC5" w:rsidRDefault="00116142">
      <w:pPr>
        <w:spacing w:after="240"/>
        <w:rPr>
          <w:rFonts w:ascii="Times New Roman" w:eastAsia="Times New Roman" w:hAnsi="Times New Roman" w:cs="Times New Roman"/>
          <w:b/>
          <w:color w:val="002060"/>
          <w:sz w:val="24"/>
          <w:szCs w:val="24"/>
        </w:rPr>
      </w:pPr>
      <w:commentRangeStart w:id="169"/>
      <w:commentRangeStart w:id="170"/>
      <w:r w:rsidRPr="00AE6DC5">
        <w:rPr>
          <w:rFonts w:ascii="Times New Roman" w:eastAsia="Times New Roman" w:hAnsi="Times New Roman" w:cs="Times New Roman"/>
          <w:b/>
          <w:color w:val="002060"/>
          <w:sz w:val="24"/>
          <w:szCs w:val="24"/>
        </w:rPr>
        <w:t>Thank you again for pointing this out.</w:t>
      </w:r>
    </w:p>
    <w:p w14:paraId="74F37E8D" w14:textId="3E072EC0" w:rsidR="0055232F" w:rsidRPr="00AE6DC5" w:rsidRDefault="0055232F" w:rsidP="0055232F">
      <w:pPr>
        <w:spacing w:line="480" w:lineRule="auto"/>
        <w:rPr>
          <w:rFonts w:ascii="Times New Roman" w:eastAsia="Times New Roman" w:hAnsi="Times New Roman" w:cs="Times New Roman"/>
          <w:b/>
          <w:color w:val="002060"/>
          <w:sz w:val="24"/>
          <w:szCs w:val="24"/>
        </w:rPr>
      </w:pPr>
      <w:r w:rsidRPr="00AE6DC5">
        <w:rPr>
          <w:rFonts w:ascii="Times New Roman" w:eastAsia="Times New Roman" w:hAnsi="Times New Roman" w:cs="Times New Roman"/>
          <w:b/>
          <w:color w:val="002060"/>
          <w:sz w:val="24"/>
          <w:szCs w:val="24"/>
        </w:rPr>
        <w:t>We have also added some information in result section (</w:t>
      </w:r>
      <w:ins w:id="171" w:author="Dell" w:date="2024-07-29T11:50:00Z">
        <w:r w:rsidR="00AB381E" w:rsidRPr="00AE6DC5">
          <w:rPr>
            <w:rFonts w:ascii="Times New Roman" w:eastAsia="Times New Roman" w:hAnsi="Times New Roman" w:cs="Times New Roman"/>
            <w:b/>
            <w:color w:val="002060"/>
            <w:sz w:val="24"/>
            <w:szCs w:val="24"/>
          </w:rPr>
          <w:t xml:space="preserve">page 10, </w:t>
        </w:r>
      </w:ins>
      <w:r w:rsidRPr="00AE6DC5">
        <w:rPr>
          <w:rFonts w:ascii="Times New Roman" w:eastAsia="Times New Roman" w:hAnsi="Times New Roman" w:cs="Times New Roman"/>
          <w:b/>
          <w:color w:val="002060"/>
          <w:sz w:val="24"/>
          <w:szCs w:val="24"/>
        </w:rPr>
        <w:t xml:space="preserve">line </w:t>
      </w:r>
      <w:ins w:id="172" w:author="Dell" w:date="2024-07-29T11:50:00Z">
        <w:r w:rsidR="00AB381E" w:rsidRPr="00AE6DC5">
          <w:rPr>
            <w:rFonts w:ascii="Times New Roman" w:eastAsia="Times New Roman" w:hAnsi="Times New Roman" w:cs="Times New Roman"/>
            <w:b/>
            <w:color w:val="002060"/>
            <w:sz w:val="24"/>
            <w:szCs w:val="24"/>
          </w:rPr>
          <w:t>213</w:t>
        </w:r>
      </w:ins>
      <w:del w:id="173" w:author="Dell" w:date="2024-07-29T11:50:00Z">
        <w:r w:rsidRPr="00AE6DC5" w:rsidDel="00AB381E">
          <w:rPr>
            <w:rFonts w:ascii="Times New Roman" w:eastAsia="Times New Roman" w:hAnsi="Times New Roman" w:cs="Times New Roman"/>
            <w:b/>
            <w:color w:val="002060"/>
            <w:sz w:val="24"/>
            <w:szCs w:val="24"/>
          </w:rPr>
          <w:delText>177</w:delText>
        </w:r>
      </w:del>
      <w:r w:rsidRPr="00AE6DC5">
        <w:rPr>
          <w:rFonts w:ascii="Times New Roman" w:eastAsia="Times New Roman" w:hAnsi="Times New Roman" w:cs="Times New Roman"/>
          <w:b/>
          <w:color w:val="002060"/>
          <w:sz w:val="24"/>
          <w:szCs w:val="24"/>
        </w:rPr>
        <w:t xml:space="preserve"> to </w:t>
      </w:r>
      <w:ins w:id="174" w:author="Dell" w:date="2024-07-29T11:50:00Z">
        <w:r w:rsidR="00AB381E" w:rsidRPr="00AE6DC5">
          <w:rPr>
            <w:rFonts w:ascii="Times New Roman" w:eastAsia="Times New Roman" w:hAnsi="Times New Roman" w:cs="Times New Roman"/>
            <w:b/>
            <w:color w:val="002060"/>
            <w:sz w:val="24"/>
            <w:szCs w:val="24"/>
          </w:rPr>
          <w:t>218</w:t>
        </w:r>
      </w:ins>
      <w:del w:id="175" w:author="Dell" w:date="2024-07-29T11:50:00Z">
        <w:r w:rsidRPr="00AE6DC5" w:rsidDel="00AB381E">
          <w:rPr>
            <w:rFonts w:ascii="Times New Roman" w:eastAsia="Times New Roman" w:hAnsi="Times New Roman" w:cs="Times New Roman"/>
            <w:b/>
            <w:color w:val="002060"/>
            <w:sz w:val="24"/>
            <w:szCs w:val="24"/>
          </w:rPr>
          <w:delText>184</w:delText>
        </w:r>
      </w:del>
      <w:r w:rsidRPr="00AE6DC5">
        <w:rPr>
          <w:rFonts w:ascii="Times New Roman" w:eastAsia="Times New Roman" w:hAnsi="Times New Roman" w:cs="Times New Roman"/>
          <w:b/>
          <w:color w:val="002060"/>
          <w:sz w:val="24"/>
          <w:szCs w:val="24"/>
        </w:rPr>
        <w:t>) as</w:t>
      </w:r>
      <w:commentRangeEnd w:id="169"/>
      <w:r w:rsidR="002F0E8E" w:rsidRPr="00AE6DC5">
        <w:rPr>
          <w:rStyle w:val="CommentReference"/>
          <w:rFonts w:ascii="Times New Roman" w:hAnsi="Times New Roman" w:cs="Times New Roman"/>
          <w:rPrChange w:id="176" w:author="Sujan Naha" w:date="2024-07-29T17:33:00Z" w16du:dateUtc="2024-07-29T11:33:00Z">
            <w:rPr>
              <w:rStyle w:val="CommentReference"/>
            </w:rPr>
          </w:rPrChange>
        </w:rPr>
        <w:commentReference w:id="169"/>
      </w:r>
      <w:commentRangeEnd w:id="170"/>
      <w:r w:rsidR="006368D3" w:rsidRPr="00AE6DC5">
        <w:rPr>
          <w:rStyle w:val="CommentReference"/>
          <w:rFonts w:ascii="Times New Roman" w:hAnsi="Times New Roman" w:cs="Times New Roman"/>
          <w:rPrChange w:id="177" w:author="Sujan Naha" w:date="2024-07-29T17:33:00Z" w16du:dateUtc="2024-07-29T11:33:00Z">
            <w:rPr>
              <w:rStyle w:val="CommentReference"/>
            </w:rPr>
          </w:rPrChange>
        </w:rPr>
        <w:commentReference w:id="170"/>
      </w:r>
    </w:p>
    <w:p w14:paraId="6BACAFC5" w14:textId="11CE9429" w:rsidR="0055232F" w:rsidRPr="00AE6DC5" w:rsidRDefault="0055232F" w:rsidP="0055232F">
      <w:pPr>
        <w:spacing w:line="480" w:lineRule="auto"/>
        <w:rPr>
          <w:rFonts w:ascii="Times New Roman" w:eastAsia="Times New Roman" w:hAnsi="Times New Roman" w:cs="Times New Roman"/>
          <w:sz w:val="24"/>
          <w:szCs w:val="24"/>
          <w:lang w:val="en-US" w:bidi="ar-SA"/>
        </w:rPr>
      </w:pPr>
      <w:r w:rsidRPr="00AE6DC5">
        <w:rPr>
          <w:rFonts w:ascii="Times New Roman" w:eastAsia="Times New Roman" w:hAnsi="Times New Roman" w:cs="Times New Roman"/>
          <w:b/>
          <w:color w:val="002060"/>
          <w:sz w:val="24"/>
          <w:szCs w:val="24"/>
        </w:rPr>
        <w:t xml:space="preserve"> “</w:t>
      </w:r>
      <w:ins w:id="178" w:author="Dell" w:date="2024-07-29T11:53:00Z">
        <w:r w:rsidR="00AB381E" w:rsidRPr="00AE6DC5">
          <w:rPr>
            <w:rFonts w:ascii="Times New Roman" w:eastAsia="Times New Roman" w:hAnsi="Times New Roman" w:cs="Times New Roman"/>
            <w:sz w:val="24"/>
            <w:szCs w:val="24"/>
            <w:lang w:val="en-US" w:bidi="ar-SA"/>
            <w:rPrChange w:id="179" w:author="Sujan Naha" w:date="2024-07-29T17:33:00Z" w16du:dateUtc="2024-07-29T11:33:00Z">
              <w:rPr>
                <w:rFonts w:ascii="Times" w:eastAsia="Times New Roman" w:hAnsi="Times" w:cs="Times New Roman"/>
                <w:sz w:val="24"/>
                <w:szCs w:val="24"/>
                <w:lang w:val="en-US" w:bidi="ar-SA"/>
              </w:rPr>
            </w:rPrChange>
          </w:rPr>
          <w:t>Crude incidence rate ratios (IRRs) for death are shown in the characteristics table for women who had tetanus toxoid (TT) immunization vs those who did not. When compared to the vaccinated group, the unvaccinated group's crude IRR for death was 1.185 at first, with a p-value of 0.18, indicating no discernible difference in mortality. However, after adjusting the other factors in the model, the crude IRR rose to 1.364 with a p-value of 0.08. Although this is not statistically significant at the traditional cutoff point of p &lt; 0.05, this adjusted IRR suggests an elevated risk of MTT on infant mortality.</w:t>
        </w:r>
        <w:r w:rsidR="00AB381E" w:rsidRPr="00AE6DC5" w:rsidDel="007C3C95">
          <w:rPr>
            <w:rFonts w:ascii="Times New Roman" w:eastAsia="Times New Roman" w:hAnsi="Times New Roman" w:cs="Times New Roman"/>
            <w:sz w:val="24"/>
            <w:szCs w:val="24"/>
            <w:lang w:val="en-US" w:bidi="ar-SA"/>
            <w:rPrChange w:id="180" w:author="Sujan Naha" w:date="2024-07-29T17:33:00Z" w16du:dateUtc="2024-07-29T11:33:00Z">
              <w:rPr>
                <w:rFonts w:ascii="Times" w:eastAsia="Times New Roman" w:hAnsi="Times" w:cs="Times New Roman"/>
                <w:sz w:val="24"/>
                <w:szCs w:val="24"/>
                <w:lang w:val="en-US" w:bidi="ar-SA"/>
              </w:rPr>
            </w:rPrChange>
          </w:rPr>
          <w:t xml:space="preserve"> </w:t>
        </w:r>
      </w:ins>
      <w:del w:id="181" w:author="Dell" w:date="2024-07-29T11:53:00Z">
        <w:r w:rsidRPr="00AE6DC5" w:rsidDel="00AB381E">
          <w:rPr>
            <w:rFonts w:ascii="Times New Roman" w:eastAsia="Times New Roman" w:hAnsi="Times New Roman" w:cs="Times New Roman"/>
            <w:sz w:val="24"/>
            <w:szCs w:val="24"/>
            <w:lang w:val="en-US" w:bidi="ar-SA"/>
          </w:rPr>
          <w:delText>Crude incidence rate ratios (IRRs) for death are shown in the characteristics table for women who had tetanus toxoid (TT) immunization vs those who did not. When compared to the vaccinated group, the unvaccinated group's crude IRR for death was 1.185 at first, with a p-value of 0.18, indicating no discernible difference in mortality. But after correction, the crude IRR rose to 1.364 with a p-value of 0.08. Although not statistically significant at the traditional cutoff point of p &lt; 0.05, this adjustment suggests a possible relationship between TT vaccination status and death. With a p-value of 0.08 and an adjusted incidence rate ratio (IRR) of 1.36, the risk in the adjusted model suggests a possible link between death and not getting the tetanus toxoid (TT) immunization.</w:delText>
        </w:r>
      </w:del>
      <w:r w:rsidRPr="00AE6DC5">
        <w:rPr>
          <w:rFonts w:ascii="Times New Roman" w:eastAsia="Times New Roman" w:hAnsi="Times New Roman" w:cs="Times New Roman"/>
          <w:b/>
          <w:color w:val="002060"/>
          <w:sz w:val="24"/>
          <w:szCs w:val="24"/>
        </w:rPr>
        <w:t>”</w:t>
      </w:r>
    </w:p>
    <w:p w14:paraId="00000014" w14:textId="76C4C653" w:rsidR="000F1D46" w:rsidRPr="00AE6DC5" w:rsidDel="002F0E8E" w:rsidRDefault="000F1D46">
      <w:pPr>
        <w:spacing w:after="240"/>
        <w:rPr>
          <w:del w:id="182" w:author="DrJamalUddin" w:date="2024-07-19T14:14:00Z"/>
          <w:rFonts w:ascii="Times New Roman" w:eastAsia="Times New Roman" w:hAnsi="Times New Roman" w:cs="Times New Roman"/>
          <w:b/>
          <w:color w:val="002060"/>
          <w:sz w:val="24"/>
          <w:szCs w:val="24"/>
        </w:rPr>
      </w:pPr>
    </w:p>
    <w:p w14:paraId="00000015" w14:textId="75F965B2" w:rsidR="000F1D46" w:rsidRPr="00AE6DC5" w:rsidDel="002F0E8E" w:rsidRDefault="000F1D46">
      <w:pPr>
        <w:rPr>
          <w:del w:id="183" w:author="DrJamalUddin" w:date="2024-07-19T14:14:00Z"/>
          <w:rFonts w:ascii="Times New Roman" w:eastAsia="Times New Roman" w:hAnsi="Times New Roman" w:cs="Times New Roman"/>
        </w:rPr>
      </w:pPr>
    </w:p>
    <w:p w14:paraId="00000016" w14:textId="75253A8D" w:rsidR="000F1D46" w:rsidRPr="00AE6DC5" w:rsidDel="002F0E8E" w:rsidRDefault="00116142">
      <w:pPr>
        <w:rPr>
          <w:del w:id="184" w:author="DrJamalUddin" w:date="2024-07-19T14:14:00Z"/>
          <w:rFonts w:ascii="Times New Roman" w:eastAsia="Times New Roman" w:hAnsi="Times New Roman" w:cs="Times New Roman"/>
          <w:sz w:val="24"/>
          <w:szCs w:val="24"/>
        </w:rPr>
      </w:pPr>
      <w:del w:id="185" w:author="DrJamalUddin" w:date="2024-07-19T14:14:00Z">
        <w:r w:rsidRPr="00AE6DC5" w:rsidDel="002F0E8E">
          <w:rPr>
            <w:rFonts w:ascii="Times New Roman" w:eastAsia="Times New Roman" w:hAnsi="Times New Roman" w:cs="Times New Roman"/>
            <w:sz w:val="24"/>
            <w:szCs w:val="24"/>
          </w:rPr>
          <w:delText>Please include the following items when submitting your revised manuscript:</w:delText>
        </w:r>
      </w:del>
    </w:p>
    <w:p w14:paraId="00000017" w14:textId="22B9316B" w:rsidR="000F1D46" w:rsidRPr="00AE6DC5" w:rsidDel="002F0E8E" w:rsidRDefault="00116142">
      <w:pPr>
        <w:numPr>
          <w:ilvl w:val="0"/>
          <w:numId w:val="2"/>
        </w:numPr>
        <w:rPr>
          <w:del w:id="186" w:author="DrJamalUddin" w:date="2024-07-19T14:14:00Z"/>
          <w:rFonts w:ascii="Times New Roman" w:eastAsia="Times New Roman" w:hAnsi="Times New Roman" w:cs="Times New Roman"/>
          <w:sz w:val="24"/>
          <w:szCs w:val="24"/>
        </w:rPr>
      </w:pPr>
      <w:del w:id="187" w:author="DrJamalUddin" w:date="2024-07-19T14:14:00Z">
        <w:r w:rsidRPr="00AE6DC5" w:rsidDel="002F0E8E">
          <w:rPr>
            <w:rFonts w:ascii="Times New Roman" w:eastAsia="Times New Roman" w:hAnsi="Times New Roman" w:cs="Times New Roman"/>
            <w:sz w:val="24"/>
            <w:szCs w:val="24"/>
          </w:rPr>
          <w:delText>A rebuttal letter that responds to each point raised by the academic editor and reviewer(s). You should upload this letter as a separate file labeled 'Response to Reviewers'.</w:delText>
        </w:r>
      </w:del>
    </w:p>
    <w:p w14:paraId="00000018" w14:textId="456B5CF8" w:rsidR="000F1D46" w:rsidRPr="00AE6DC5" w:rsidDel="002F0E8E" w:rsidRDefault="00116142">
      <w:pPr>
        <w:numPr>
          <w:ilvl w:val="0"/>
          <w:numId w:val="2"/>
        </w:numPr>
        <w:rPr>
          <w:del w:id="188" w:author="DrJamalUddin" w:date="2024-07-19T14:14:00Z"/>
          <w:rFonts w:ascii="Times New Roman" w:eastAsia="Times New Roman" w:hAnsi="Times New Roman" w:cs="Times New Roman"/>
          <w:sz w:val="24"/>
          <w:szCs w:val="24"/>
        </w:rPr>
      </w:pPr>
      <w:del w:id="189" w:author="DrJamalUddin" w:date="2024-07-19T14:14:00Z">
        <w:r w:rsidRPr="00AE6DC5" w:rsidDel="002F0E8E">
          <w:rPr>
            <w:rFonts w:ascii="Times New Roman" w:eastAsia="Times New Roman" w:hAnsi="Times New Roman" w:cs="Times New Roman"/>
            <w:sz w:val="24"/>
            <w:szCs w:val="24"/>
          </w:rPr>
          <w:delText>A marked-up copy of your manuscript that highlights changes made to the original version. You should upload this as a separate file labeled 'Revised Manuscript with Track Changes'.</w:delText>
        </w:r>
      </w:del>
    </w:p>
    <w:p w14:paraId="00000019" w14:textId="0B88911E" w:rsidR="000F1D46" w:rsidRPr="00AE6DC5" w:rsidDel="002F0E8E" w:rsidRDefault="00116142">
      <w:pPr>
        <w:numPr>
          <w:ilvl w:val="0"/>
          <w:numId w:val="2"/>
        </w:numPr>
        <w:rPr>
          <w:del w:id="190" w:author="DrJamalUddin" w:date="2024-07-19T14:14:00Z"/>
          <w:rFonts w:ascii="Times New Roman" w:eastAsia="Times New Roman" w:hAnsi="Times New Roman" w:cs="Times New Roman"/>
          <w:sz w:val="24"/>
          <w:szCs w:val="24"/>
        </w:rPr>
      </w:pPr>
      <w:del w:id="191" w:author="DrJamalUddin" w:date="2024-07-19T14:14:00Z">
        <w:r w:rsidRPr="00AE6DC5" w:rsidDel="002F0E8E">
          <w:rPr>
            <w:rFonts w:ascii="Times New Roman" w:eastAsia="Times New Roman" w:hAnsi="Times New Roman" w:cs="Times New Roman"/>
            <w:sz w:val="24"/>
            <w:szCs w:val="24"/>
          </w:rPr>
          <w:delText>An unmarked version of your revised paper without tracked changes. You should upload this as a separate file labeled 'Manuscript'.</w:delText>
        </w:r>
      </w:del>
    </w:p>
    <w:p w14:paraId="0000001A" w14:textId="0E43D518" w:rsidR="000F1D46" w:rsidRPr="00AE6DC5" w:rsidDel="002F0E8E" w:rsidRDefault="00116142">
      <w:pPr>
        <w:spacing w:before="200" w:after="240"/>
        <w:rPr>
          <w:del w:id="192" w:author="DrJamalUddin" w:date="2024-07-19T14:14:00Z"/>
          <w:rFonts w:ascii="Times New Roman" w:eastAsia="Times New Roman" w:hAnsi="Times New Roman" w:cs="Times New Roman"/>
          <w:b/>
          <w:color w:val="002060"/>
          <w:sz w:val="24"/>
          <w:szCs w:val="24"/>
        </w:rPr>
      </w:pPr>
      <w:del w:id="193" w:author="DrJamalUddin" w:date="2024-07-19T14:14:00Z">
        <w:r w:rsidRPr="00AE6DC5" w:rsidDel="002F0E8E">
          <w:rPr>
            <w:rFonts w:ascii="Times New Roman" w:eastAsia="Times New Roman" w:hAnsi="Times New Roman" w:cs="Times New Roman"/>
            <w:b/>
            <w:color w:val="002060"/>
            <w:sz w:val="24"/>
            <w:szCs w:val="24"/>
          </w:rPr>
          <w:delText>Response: We provided a rebuttal letter, revised Manuscript with Track Changes and an unmarked version of manuscript as desired by the editor.</w:delText>
        </w:r>
      </w:del>
    </w:p>
    <w:p w14:paraId="0000001B" w14:textId="77777777" w:rsidR="000F1D46" w:rsidRPr="00AE6DC5" w:rsidRDefault="000F1D46">
      <w:pPr>
        <w:rPr>
          <w:rFonts w:ascii="Times New Roman" w:eastAsia="Times New Roman" w:hAnsi="Times New Roman" w:cs="Times New Roman"/>
          <w:sz w:val="24"/>
          <w:szCs w:val="24"/>
        </w:rPr>
      </w:pPr>
    </w:p>
    <w:p w14:paraId="0000001C" w14:textId="77777777" w:rsidR="000F1D46" w:rsidRPr="00AE6DC5" w:rsidRDefault="000F1D46">
      <w:pPr>
        <w:rPr>
          <w:rFonts w:ascii="Times New Roman" w:eastAsia="Times New Roman" w:hAnsi="Times New Roman" w:cs="Times New Roman"/>
          <w:sz w:val="24"/>
          <w:szCs w:val="24"/>
        </w:rPr>
      </w:pPr>
    </w:p>
    <w:p w14:paraId="0000001D" w14:textId="77777777" w:rsidR="000F1D46" w:rsidRPr="00AE6DC5" w:rsidRDefault="000F1D46">
      <w:pPr>
        <w:rPr>
          <w:rFonts w:ascii="Times New Roman" w:eastAsia="Times New Roman" w:hAnsi="Times New Roman" w:cs="Times New Roman"/>
          <w:sz w:val="24"/>
          <w:szCs w:val="24"/>
        </w:rPr>
      </w:pPr>
    </w:p>
    <w:p w14:paraId="0000001E" w14:textId="77777777" w:rsidR="000F1D46" w:rsidRPr="00AE6DC5" w:rsidRDefault="00116142">
      <w:pPr>
        <w:rPr>
          <w:rFonts w:ascii="Times New Roman" w:eastAsia="Times New Roman" w:hAnsi="Times New Roman" w:cs="Times New Roman"/>
          <w:sz w:val="24"/>
          <w:szCs w:val="24"/>
        </w:rPr>
      </w:pPr>
      <w:r w:rsidRPr="00AE6DC5">
        <w:rPr>
          <w:rFonts w:ascii="Times New Roman" w:eastAsia="Times New Roman" w:hAnsi="Times New Roman" w:cs="Times New Roman"/>
          <w:sz w:val="24"/>
          <w:szCs w:val="24"/>
        </w:rPr>
        <w:t>REVIEWER #1:</w:t>
      </w:r>
    </w:p>
    <w:p w14:paraId="0000001F" w14:textId="77777777" w:rsidR="000F1D46" w:rsidRPr="00AE6DC5" w:rsidRDefault="000F1D46">
      <w:pPr>
        <w:rPr>
          <w:rFonts w:ascii="Times New Roman" w:eastAsia="Times New Roman" w:hAnsi="Times New Roman" w:cs="Times New Roman"/>
          <w:sz w:val="24"/>
          <w:szCs w:val="24"/>
        </w:rPr>
      </w:pPr>
    </w:p>
    <w:p w14:paraId="20D2A309" w14:textId="77777777" w:rsidR="002F0E8E" w:rsidRPr="00AE6DC5" w:rsidRDefault="00116142">
      <w:pPr>
        <w:rPr>
          <w:rFonts w:ascii="Times New Roman" w:eastAsia="Times New Roman" w:hAnsi="Times New Roman" w:cs="Times New Roman"/>
          <w:sz w:val="24"/>
          <w:szCs w:val="24"/>
        </w:rPr>
      </w:pPr>
      <w:r w:rsidRPr="00AE6DC5">
        <w:rPr>
          <w:rFonts w:ascii="Times New Roman" w:eastAsia="Times New Roman" w:hAnsi="Times New Roman" w:cs="Times New Roman"/>
          <w:sz w:val="24"/>
          <w:szCs w:val="24"/>
        </w:rPr>
        <w:lastRenderedPageBreak/>
        <w:t>I salute the authors for the great efforts put into the work.</w:t>
      </w:r>
      <w:r w:rsidR="002F0E8E" w:rsidRPr="00AE6DC5">
        <w:rPr>
          <w:rFonts w:ascii="Times New Roman" w:eastAsia="Times New Roman" w:hAnsi="Times New Roman" w:cs="Times New Roman"/>
          <w:sz w:val="24"/>
          <w:szCs w:val="24"/>
        </w:rPr>
        <w:t xml:space="preserve"> </w:t>
      </w:r>
      <w:commentRangeStart w:id="194"/>
      <w:r w:rsidRPr="00AE6DC5">
        <w:rPr>
          <w:rFonts w:ascii="Times New Roman" w:eastAsia="Times New Roman" w:hAnsi="Times New Roman" w:cs="Times New Roman"/>
          <w:sz w:val="24"/>
          <w:szCs w:val="24"/>
        </w:rPr>
        <w:t>The manuscript however has lots of errors of syntax and semantics.</w:t>
      </w:r>
      <w:r w:rsidR="002F0E8E" w:rsidRPr="00AE6DC5">
        <w:rPr>
          <w:rFonts w:ascii="Times New Roman" w:eastAsia="Times New Roman" w:hAnsi="Times New Roman" w:cs="Times New Roman"/>
          <w:sz w:val="24"/>
          <w:szCs w:val="24"/>
        </w:rPr>
        <w:t xml:space="preserve"> </w:t>
      </w:r>
      <w:commentRangeEnd w:id="194"/>
      <w:r w:rsidR="002F0E8E" w:rsidRPr="00AE6DC5">
        <w:rPr>
          <w:rStyle w:val="CommentReference"/>
          <w:rFonts w:ascii="Times New Roman" w:hAnsi="Times New Roman" w:cs="Times New Roman"/>
          <w:rPrChange w:id="195" w:author="Sujan Naha" w:date="2024-07-29T17:33:00Z" w16du:dateUtc="2024-07-29T11:33:00Z">
            <w:rPr>
              <w:rStyle w:val="CommentReference"/>
            </w:rPr>
          </w:rPrChange>
        </w:rPr>
        <w:commentReference w:id="194"/>
      </w:r>
    </w:p>
    <w:p w14:paraId="6E9310B4" w14:textId="77777777" w:rsidR="002F0E8E" w:rsidRPr="00AE6DC5" w:rsidRDefault="00116142">
      <w:pPr>
        <w:rPr>
          <w:rFonts w:ascii="Times New Roman" w:eastAsia="Times New Roman" w:hAnsi="Times New Roman" w:cs="Times New Roman"/>
          <w:sz w:val="24"/>
          <w:szCs w:val="24"/>
        </w:rPr>
      </w:pPr>
      <w:r w:rsidRPr="00AE6DC5">
        <w:rPr>
          <w:rFonts w:ascii="Times New Roman" w:eastAsia="Times New Roman" w:hAnsi="Times New Roman" w:cs="Times New Roman"/>
          <w:sz w:val="24"/>
          <w:szCs w:val="24"/>
        </w:rPr>
        <w:t xml:space="preserve">I will </w:t>
      </w:r>
      <w:proofErr w:type="spellStart"/>
      <w:r w:rsidRPr="00AE6DC5">
        <w:rPr>
          <w:rFonts w:ascii="Times New Roman" w:eastAsia="Times New Roman" w:hAnsi="Times New Roman" w:cs="Times New Roman"/>
          <w:sz w:val="24"/>
          <w:szCs w:val="24"/>
        </w:rPr>
        <w:t>advice</w:t>
      </w:r>
      <w:proofErr w:type="spellEnd"/>
      <w:r w:rsidRPr="00AE6DC5">
        <w:rPr>
          <w:rFonts w:ascii="Times New Roman" w:eastAsia="Times New Roman" w:hAnsi="Times New Roman" w:cs="Times New Roman"/>
          <w:sz w:val="24"/>
          <w:szCs w:val="24"/>
        </w:rPr>
        <w:t xml:space="preserve"> the authors to take a very good look at the </w:t>
      </w:r>
      <w:commentRangeStart w:id="196"/>
      <w:r w:rsidRPr="00AE6DC5">
        <w:rPr>
          <w:rFonts w:ascii="Times New Roman" w:eastAsia="Times New Roman" w:hAnsi="Times New Roman" w:cs="Times New Roman"/>
          <w:sz w:val="24"/>
          <w:szCs w:val="24"/>
        </w:rPr>
        <w:t>findings</w:t>
      </w:r>
      <w:commentRangeEnd w:id="196"/>
      <w:r w:rsidR="002F0E8E" w:rsidRPr="00AE6DC5">
        <w:rPr>
          <w:rStyle w:val="CommentReference"/>
          <w:rFonts w:ascii="Times New Roman" w:hAnsi="Times New Roman" w:cs="Times New Roman"/>
          <w:rPrChange w:id="197" w:author="Sujan Naha" w:date="2024-07-29T17:33:00Z" w16du:dateUtc="2024-07-29T11:33:00Z">
            <w:rPr>
              <w:rStyle w:val="CommentReference"/>
            </w:rPr>
          </w:rPrChange>
        </w:rPr>
        <w:commentReference w:id="196"/>
      </w:r>
      <w:r w:rsidRPr="00AE6DC5">
        <w:rPr>
          <w:rFonts w:ascii="Times New Roman" w:eastAsia="Times New Roman" w:hAnsi="Times New Roman" w:cs="Times New Roman"/>
          <w:sz w:val="24"/>
          <w:szCs w:val="24"/>
        </w:rPr>
        <w:t xml:space="preserve"> of the study and possibly modify the </w:t>
      </w:r>
      <w:commentRangeStart w:id="198"/>
      <w:r w:rsidRPr="00AE6DC5">
        <w:rPr>
          <w:rFonts w:ascii="Times New Roman" w:eastAsia="Times New Roman" w:hAnsi="Times New Roman" w:cs="Times New Roman"/>
          <w:sz w:val="24"/>
          <w:szCs w:val="24"/>
        </w:rPr>
        <w:t xml:space="preserve">title of the work </w:t>
      </w:r>
      <w:commentRangeEnd w:id="198"/>
      <w:r w:rsidR="002F0E8E" w:rsidRPr="00AE6DC5">
        <w:rPr>
          <w:rStyle w:val="CommentReference"/>
          <w:rFonts w:ascii="Times New Roman" w:hAnsi="Times New Roman" w:cs="Times New Roman"/>
          <w:rPrChange w:id="199" w:author="Sujan Naha" w:date="2024-07-29T17:33:00Z" w16du:dateUtc="2024-07-29T11:33:00Z">
            <w:rPr>
              <w:rStyle w:val="CommentReference"/>
            </w:rPr>
          </w:rPrChange>
        </w:rPr>
        <w:commentReference w:id="198"/>
      </w:r>
      <w:r w:rsidRPr="00AE6DC5">
        <w:rPr>
          <w:rFonts w:ascii="Times New Roman" w:eastAsia="Times New Roman" w:hAnsi="Times New Roman" w:cs="Times New Roman"/>
          <w:sz w:val="24"/>
          <w:szCs w:val="24"/>
        </w:rPr>
        <w:t xml:space="preserve">as it is very difficult to link maternal tetanus vaccination with all-cause neonatal mortality as they have tried to do in this study. </w:t>
      </w:r>
    </w:p>
    <w:p w14:paraId="00000022" w14:textId="4BC563D0" w:rsidR="000F1D46" w:rsidRPr="00AE6DC5" w:rsidRDefault="00116142">
      <w:pPr>
        <w:rPr>
          <w:rFonts w:ascii="Times New Roman" w:eastAsia="Times New Roman" w:hAnsi="Times New Roman" w:cs="Times New Roman"/>
          <w:sz w:val="24"/>
          <w:szCs w:val="24"/>
        </w:rPr>
      </w:pPr>
      <w:commentRangeStart w:id="200"/>
      <w:r w:rsidRPr="00AE6DC5">
        <w:rPr>
          <w:rFonts w:ascii="Times New Roman" w:eastAsia="Times New Roman" w:hAnsi="Times New Roman" w:cs="Times New Roman"/>
          <w:sz w:val="24"/>
          <w:szCs w:val="24"/>
        </w:rPr>
        <w:t>Maternal tetanus vaccination does not have effect on several other causes of neonatal mortality, so it will be difficult to attribute maternal tetanus vaccination alone to neonatal mortality.</w:t>
      </w:r>
      <w:commentRangeEnd w:id="200"/>
      <w:r w:rsidR="002F0E8E" w:rsidRPr="00AE6DC5">
        <w:rPr>
          <w:rStyle w:val="CommentReference"/>
          <w:rFonts w:ascii="Times New Roman" w:hAnsi="Times New Roman" w:cs="Times New Roman"/>
          <w:rPrChange w:id="201" w:author="Sujan Naha" w:date="2024-07-29T17:33:00Z" w16du:dateUtc="2024-07-29T11:33:00Z">
            <w:rPr>
              <w:rStyle w:val="CommentReference"/>
            </w:rPr>
          </w:rPrChange>
        </w:rPr>
        <w:commentReference w:id="200"/>
      </w:r>
    </w:p>
    <w:p w14:paraId="700FE436" w14:textId="2CB2CDDA" w:rsidR="00111258" w:rsidRPr="00AE6DC5" w:rsidRDefault="00116142" w:rsidP="00823D82">
      <w:pPr>
        <w:tabs>
          <w:tab w:val="left" w:pos="7590"/>
        </w:tabs>
        <w:spacing w:before="200" w:after="240"/>
        <w:rPr>
          <w:ins w:id="202" w:author="Dell" w:date="2024-07-29T12:01:00Z"/>
          <w:rFonts w:ascii="Times New Roman" w:eastAsia="Times New Roman" w:hAnsi="Times New Roman" w:cs="Times New Roman"/>
          <w:b/>
          <w:color w:val="002060"/>
          <w:sz w:val="24"/>
          <w:szCs w:val="24"/>
        </w:rPr>
      </w:pPr>
      <w:r w:rsidRPr="00AE6DC5">
        <w:rPr>
          <w:rFonts w:ascii="Times New Roman" w:eastAsia="Times New Roman" w:hAnsi="Times New Roman" w:cs="Times New Roman"/>
          <w:b/>
          <w:color w:val="002060"/>
          <w:sz w:val="24"/>
          <w:szCs w:val="24"/>
        </w:rPr>
        <w:t>Response: We are delighted by reviewer</w:t>
      </w:r>
      <w:ins w:id="203" w:author="Dell" w:date="2024-07-29T11:57:00Z">
        <w:r w:rsidR="008D3516" w:rsidRPr="00AE6DC5">
          <w:rPr>
            <w:rFonts w:ascii="Times New Roman" w:eastAsia="Times New Roman" w:hAnsi="Times New Roman" w:cs="Times New Roman"/>
            <w:b/>
            <w:color w:val="002060"/>
            <w:sz w:val="24"/>
            <w:szCs w:val="24"/>
          </w:rPr>
          <w:t>’</w:t>
        </w:r>
      </w:ins>
      <w:r w:rsidRPr="00AE6DC5">
        <w:rPr>
          <w:rFonts w:ascii="Times New Roman" w:eastAsia="Times New Roman" w:hAnsi="Times New Roman" w:cs="Times New Roman"/>
          <w:b/>
          <w:color w:val="002060"/>
          <w:sz w:val="24"/>
          <w:szCs w:val="24"/>
        </w:rPr>
        <w:t>s feedback and thank you.</w:t>
      </w:r>
    </w:p>
    <w:p w14:paraId="628FDCC4" w14:textId="7296F52C" w:rsidR="00111258" w:rsidRPr="00AE6DC5" w:rsidRDefault="00111258" w:rsidP="00823D82">
      <w:pPr>
        <w:tabs>
          <w:tab w:val="left" w:pos="7590"/>
        </w:tabs>
        <w:spacing w:before="200" w:after="240"/>
        <w:rPr>
          <w:ins w:id="204" w:author="Dell" w:date="2024-07-29T12:04:00Z"/>
          <w:rFonts w:ascii="Times New Roman" w:eastAsia="Times New Roman" w:hAnsi="Times New Roman" w:cs="Times New Roman"/>
          <w:b/>
          <w:color w:val="002060"/>
          <w:sz w:val="24"/>
          <w:szCs w:val="24"/>
        </w:rPr>
      </w:pPr>
      <w:ins w:id="205" w:author="Dell" w:date="2024-07-29T12:01:00Z">
        <w:r w:rsidRPr="00AE6DC5">
          <w:rPr>
            <w:rFonts w:ascii="Times New Roman" w:eastAsia="Times New Roman" w:hAnsi="Times New Roman" w:cs="Times New Roman"/>
            <w:b/>
            <w:color w:val="002060"/>
            <w:sz w:val="24"/>
            <w:szCs w:val="24"/>
          </w:rPr>
          <w:t>Syntax and semantics related errors has been d</w:t>
        </w:r>
      </w:ins>
      <w:ins w:id="206" w:author="Dell" w:date="2024-07-29T12:02:00Z">
        <w:r w:rsidRPr="00AE6DC5">
          <w:rPr>
            <w:rFonts w:ascii="Times New Roman" w:eastAsia="Times New Roman" w:hAnsi="Times New Roman" w:cs="Times New Roman"/>
            <w:b/>
            <w:color w:val="002060"/>
            <w:sz w:val="24"/>
            <w:szCs w:val="24"/>
          </w:rPr>
          <w:t>im</w:t>
        </w:r>
        <w:r w:rsidR="00133C75" w:rsidRPr="00AE6DC5">
          <w:rPr>
            <w:rFonts w:ascii="Times New Roman" w:eastAsia="Times New Roman" w:hAnsi="Times New Roman" w:cs="Times New Roman"/>
            <w:b/>
            <w:color w:val="002060"/>
            <w:sz w:val="24"/>
            <w:szCs w:val="24"/>
          </w:rPr>
          <w:t>i</w:t>
        </w:r>
        <w:r w:rsidRPr="00AE6DC5">
          <w:rPr>
            <w:rFonts w:ascii="Times New Roman" w:eastAsia="Times New Roman" w:hAnsi="Times New Roman" w:cs="Times New Roman"/>
            <w:b/>
            <w:color w:val="002060"/>
            <w:sz w:val="24"/>
            <w:szCs w:val="24"/>
          </w:rPr>
          <w:t>nished.</w:t>
        </w:r>
      </w:ins>
    </w:p>
    <w:p w14:paraId="2448990A" w14:textId="4DDFE35F" w:rsidR="00F778B8" w:rsidRPr="00AE6DC5" w:rsidRDefault="00F778B8" w:rsidP="00823D82">
      <w:pPr>
        <w:tabs>
          <w:tab w:val="left" w:pos="7590"/>
        </w:tabs>
        <w:spacing w:before="200" w:after="240"/>
        <w:rPr>
          <w:ins w:id="207" w:author="Dell" w:date="2024-07-29T12:01:00Z"/>
          <w:rFonts w:ascii="Times New Roman" w:eastAsia="Times New Roman" w:hAnsi="Times New Roman" w:cs="Times New Roman"/>
          <w:b/>
          <w:color w:val="002060"/>
          <w:sz w:val="24"/>
          <w:szCs w:val="24"/>
        </w:rPr>
      </w:pPr>
      <w:ins w:id="208" w:author="Dell" w:date="2024-07-29T12:04:00Z">
        <w:r w:rsidRPr="00AE6DC5">
          <w:rPr>
            <w:rFonts w:ascii="Times New Roman" w:eastAsia="Times New Roman" w:hAnsi="Times New Roman" w:cs="Times New Roman"/>
            <w:b/>
            <w:color w:val="002060"/>
            <w:sz w:val="24"/>
            <w:szCs w:val="24"/>
          </w:rPr>
          <w:t>Title has been replaced with the one that Editor advised.</w:t>
        </w:r>
      </w:ins>
    </w:p>
    <w:p w14:paraId="00000025" w14:textId="48BFB4BF" w:rsidR="000F1D46" w:rsidRPr="00AE6DC5" w:rsidRDefault="00116142" w:rsidP="00823D82">
      <w:pPr>
        <w:tabs>
          <w:tab w:val="left" w:pos="7590"/>
        </w:tabs>
        <w:spacing w:before="200" w:after="240"/>
        <w:rPr>
          <w:rFonts w:ascii="Times New Roman" w:eastAsia="Times New Roman" w:hAnsi="Times New Roman" w:cs="Times New Roman"/>
          <w:b/>
          <w:color w:val="002060"/>
          <w:sz w:val="24"/>
          <w:szCs w:val="24"/>
        </w:rPr>
      </w:pPr>
      <w:del w:id="209" w:author="Dell" w:date="2024-07-29T12:01:00Z">
        <w:r w:rsidRPr="00AE6DC5" w:rsidDel="00111258">
          <w:rPr>
            <w:rFonts w:ascii="Times New Roman" w:eastAsia="Times New Roman" w:hAnsi="Times New Roman" w:cs="Times New Roman"/>
            <w:b/>
            <w:color w:val="002060"/>
            <w:sz w:val="24"/>
            <w:szCs w:val="24"/>
          </w:rPr>
          <w:delText xml:space="preserve"> </w:delText>
        </w:r>
        <w:r w:rsidR="00AC26B4" w:rsidRPr="00AE6DC5" w:rsidDel="00111258">
          <w:rPr>
            <w:rFonts w:ascii="Times New Roman" w:eastAsia="Times New Roman" w:hAnsi="Times New Roman" w:cs="Times New Roman"/>
            <w:b/>
            <w:color w:val="002060"/>
            <w:sz w:val="24"/>
            <w:szCs w:val="24"/>
          </w:rPr>
          <w:delText xml:space="preserve"> </w:delText>
        </w:r>
      </w:del>
      <w:r w:rsidR="00AC26B4" w:rsidRPr="00AE6DC5">
        <w:rPr>
          <w:rFonts w:ascii="Times New Roman" w:eastAsia="Times New Roman" w:hAnsi="Times New Roman" w:cs="Times New Roman"/>
          <w:b/>
          <w:color w:val="002060"/>
          <w:sz w:val="24"/>
          <w:szCs w:val="24"/>
        </w:rPr>
        <w:t xml:space="preserve">We managed to give a clear picture related to </w:t>
      </w:r>
      <w:ins w:id="210" w:author="Dell" w:date="2024-07-29T12:05:00Z">
        <w:r w:rsidR="00F778B8" w:rsidRPr="00AE6DC5">
          <w:rPr>
            <w:rFonts w:ascii="Times New Roman" w:eastAsia="Times New Roman" w:hAnsi="Times New Roman" w:cs="Times New Roman"/>
            <w:b/>
            <w:bCs/>
            <w:color w:val="17365D" w:themeColor="text2" w:themeShade="BF"/>
            <w:sz w:val="24"/>
            <w:szCs w:val="24"/>
            <w:rPrChange w:id="211" w:author="Sujan Naha" w:date="2024-07-29T17:33:00Z" w16du:dateUtc="2024-07-29T11:33:00Z">
              <w:rPr>
                <w:rFonts w:ascii="Times New Roman" w:eastAsia="Times New Roman" w:hAnsi="Times New Roman" w:cs="Times New Roman"/>
                <w:sz w:val="24"/>
                <w:szCs w:val="24"/>
              </w:rPr>
            </w:rPrChange>
          </w:rPr>
          <w:t>other causes of neonatal mortality</w:t>
        </w:r>
      </w:ins>
      <w:del w:id="212" w:author="Dell" w:date="2024-07-29T12:05:00Z">
        <w:r w:rsidR="00AC26B4" w:rsidRPr="00AE6DC5" w:rsidDel="00F778B8">
          <w:rPr>
            <w:rFonts w:ascii="Times New Roman" w:eastAsia="Times New Roman" w:hAnsi="Times New Roman" w:cs="Times New Roman"/>
            <w:b/>
            <w:color w:val="17365D" w:themeColor="text2" w:themeShade="BF"/>
            <w:sz w:val="24"/>
            <w:szCs w:val="24"/>
            <w:rPrChange w:id="213" w:author="Sujan Naha" w:date="2024-07-29T17:33:00Z" w16du:dateUtc="2024-07-29T11:33:00Z">
              <w:rPr>
                <w:rFonts w:ascii="Times New Roman" w:eastAsia="Times New Roman" w:hAnsi="Times New Roman" w:cs="Times New Roman"/>
                <w:b/>
                <w:color w:val="002060"/>
                <w:sz w:val="24"/>
                <w:szCs w:val="24"/>
              </w:rPr>
            </w:rPrChange>
          </w:rPr>
          <w:delText>this</w:delText>
        </w:r>
      </w:del>
      <w:r w:rsidR="00AC26B4" w:rsidRPr="00AE6DC5">
        <w:rPr>
          <w:rFonts w:ascii="Times New Roman" w:eastAsia="Times New Roman" w:hAnsi="Times New Roman" w:cs="Times New Roman"/>
          <w:b/>
          <w:color w:val="17365D" w:themeColor="text2" w:themeShade="BF"/>
          <w:sz w:val="24"/>
          <w:szCs w:val="24"/>
          <w:rPrChange w:id="214" w:author="Sujan Naha" w:date="2024-07-29T17:33:00Z" w16du:dateUtc="2024-07-29T11:33:00Z">
            <w:rPr>
              <w:rFonts w:ascii="Times New Roman" w:eastAsia="Times New Roman" w:hAnsi="Times New Roman" w:cs="Times New Roman"/>
              <w:b/>
              <w:color w:val="002060"/>
              <w:sz w:val="24"/>
              <w:szCs w:val="24"/>
            </w:rPr>
          </w:rPrChange>
        </w:rPr>
        <w:t xml:space="preserve"> </w:t>
      </w:r>
      <w:r w:rsidR="00AC26B4" w:rsidRPr="00AE6DC5">
        <w:rPr>
          <w:rFonts w:ascii="Times New Roman" w:eastAsia="Times New Roman" w:hAnsi="Times New Roman" w:cs="Times New Roman"/>
          <w:b/>
          <w:color w:val="002060"/>
          <w:sz w:val="24"/>
          <w:szCs w:val="24"/>
        </w:rPr>
        <w:t>on the Strength and limitation section</w:t>
      </w:r>
      <w:ins w:id="215" w:author="Dell" w:date="2024-07-29T11:58:00Z">
        <w:r w:rsidR="008D3516" w:rsidRPr="00AE6DC5">
          <w:rPr>
            <w:rFonts w:ascii="Times New Roman" w:eastAsia="Times New Roman" w:hAnsi="Times New Roman" w:cs="Times New Roman"/>
            <w:b/>
            <w:color w:val="002060"/>
            <w:sz w:val="24"/>
            <w:szCs w:val="24"/>
          </w:rPr>
          <w:t xml:space="preserve">, </w:t>
        </w:r>
      </w:ins>
      <w:del w:id="216" w:author="Dell" w:date="2024-07-29T11:58:00Z">
        <w:r w:rsidR="00AC26B4" w:rsidRPr="00AE6DC5" w:rsidDel="008D3516">
          <w:rPr>
            <w:rFonts w:ascii="Times New Roman" w:eastAsia="Times New Roman" w:hAnsi="Times New Roman" w:cs="Times New Roman"/>
            <w:b/>
            <w:color w:val="002060"/>
            <w:sz w:val="24"/>
            <w:szCs w:val="24"/>
          </w:rPr>
          <w:delText xml:space="preserve"> </w:delText>
        </w:r>
      </w:del>
      <w:ins w:id="217" w:author="Dell" w:date="2024-07-29T11:57:00Z">
        <w:r w:rsidR="008D3516" w:rsidRPr="00AE6DC5">
          <w:rPr>
            <w:rFonts w:ascii="Times New Roman" w:eastAsia="Times New Roman" w:hAnsi="Times New Roman" w:cs="Times New Roman"/>
            <w:b/>
            <w:color w:val="002060"/>
            <w:sz w:val="24"/>
            <w:szCs w:val="24"/>
          </w:rPr>
          <w:t xml:space="preserve">page 14 (Line 305 to 332). </w:t>
        </w:r>
      </w:ins>
      <w:del w:id="218" w:author="Dell" w:date="2024-07-29T11:57:00Z">
        <w:r w:rsidR="00AC26B4" w:rsidRPr="00AE6DC5" w:rsidDel="008D3516">
          <w:rPr>
            <w:rFonts w:ascii="Times New Roman" w:eastAsia="Times New Roman" w:hAnsi="Times New Roman" w:cs="Times New Roman"/>
            <w:b/>
            <w:color w:val="002060"/>
            <w:sz w:val="24"/>
            <w:szCs w:val="24"/>
          </w:rPr>
          <w:delText>(Line 330 to 337).</w:delText>
        </w:r>
      </w:del>
    </w:p>
    <w:p w14:paraId="6892D74D" w14:textId="77777777" w:rsidR="003E509B" w:rsidRPr="00AE6DC5" w:rsidRDefault="003E509B">
      <w:pPr>
        <w:rPr>
          <w:rFonts w:ascii="Times New Roman" w:eastAsia="Times New Roman" w:hAnsi="Times New Roman" w:cs="Times New Roman"/>
          <w:sz w:val="24"/>
          <w:szCs w:val="24"/>
        </w:rPr>
      </w:pPr>
    </w:p>
    <w:p w14:paraId="00000026" w14:textId="77777777" w:rsidR="000F1D46" w:rsidRPr="00AE6DC5" w:rsidRDefault="00116142" w:rsidP="00823D82">
      <w:pPr>
        <w:rPr>
          <w:rFonts w:ascii="Times New Roman" w:eastAsia="Times New Roman" w:hAnsi="Times New Roman" w:cs="Times New Roman"/>
          <w:sz w:val="24"/>
          <w:szCs w:val="24"/>
        </w:rPr>
      </w:pPr>
      <w:r w:rsidRPr="00AE6DC5">
        <w:rPr>
          <w:rFonts w:ascii="Times New Roman" w:eastAsia="Times New Roman" w:hAnsi="Times New Roman" w:cs="Times New Roman"/>
          <w:sz w:val="24"/>
          <w:szCs w:val="24"/>
        </w:rPr>
        <w:t>Some of the references were not properly cited, they should be corrected.</w:t>
      </w:r>
    </w:p>
    <w:p w14:paraId="00000027" w14:textId="2EFE01C5" w:rsidR="000F1D46" w:rsidRPr="00AE6DC5" w:rsidRDefault="00116142" w:rsidP="008358AC">
      <w:pPr>
        <w:rPr>
          <w:rFonts w:ascii="Times New Roman" w:eastAsia="Times New Roman" w:hAnsi="Times New Roman" w:cs="Times New Roman"/>
          <w:b/>
          <w:bCs/>
          <w:color w:val="17365D" w:themeColor="text2" w:themeShade="BF"/>
          <w:sz w:val="24"/>
          <w:szCs w:val="24"/>
          <w:lang w:val="en-US" w:bidi="ar-SA"/>
        </w:rPr>
      </w:pPr>
      <w:r w:rsidRPr="00AE6DC5">
        <w:rPr>
          <w:rFonts w:ascii="Times New Roman" w:eastAsia="Times New Roman" w:hAnsi="Times New Roman" w:cs="Times New Roman"/>
          <w:b/>
          <w:color w:val="002060"/>
          <w:sz w:val="24"/>
          <w:szCs w:val="24"/>
        </w:rPr>
        <w:t xml:space="preserve">Response:  Thank you very much for the concern. </w:t>
      </w:r>
      <w:r w:rsidR="008358AC" w:rsidRPr="00AE6DC5">
        <w:rPr>
          <w:rFonts w:ascii="Times New Roman" w:eastAsia="Times New Roman" w:hAnsi="Times New Roman" w:cs="Times New Roman"/>
          <w:b/>
          <w:bCs/>
          <w:color w:val="17365D" w:themeColor="text2" w:themeShade="BF"/>
          <w:sz w:val="24"/>
          <w:szCs w:val="24"/>
          <w:lang w:val="en-US" w:bidi="ar-SA"/>
        </w:rPr>
        <w:t xml:space="preserve">We are pleased to inform you that it has been </w:t>
      </w:r>
      <w:ins w:id="219" w:author="Dell" w:date="2024-07-29T12:06:00Z">
        <w:r w:rsidR="00DD68AA" w:rsidRPr="00AE6DC5">
          <w:rPr>
            <w:rFonts w:ascii="Times New Roman" w:eastAsia="Times New Roman" w:hAnsi="Times New Roman" w:cs="Times New Roman"/>
            <w:b/>
            <w:bCs/>
            <w:color w:val="17365D" w:themeColor="text2" w:themeShade="BF"/>
            <w:sz w:val="24"/>
            <w:szCs w:val="24"/>
            <w:lang w:val="en-US" w:bidi="ar-SA"/>
          </w:rPr>
          <w:t>corrected.</w:t>
        </w:r>
      </w:ins>
      <w:del w:id="220" w:author="Dell" w:date="2024-07-29T12:06:00Z">
        <w:r w:rsidR="008358AC" w:rsidRPr="00AE6DC5" w:rsidDel="00DD68AA">
          <w:rPr>
            <w:rFonts w:ascii="Times New Roman" w:eastAsia="Times New Roman" w:hAnsi="Times New Roman" w:cs="Times New Roman"/>
            <w:b/>
            <w:bCs/>
            <w:color w:val="17365D" w:themeColor="text2" w:themeShade="BF"/>
            <w:sz w:val="24"/>
            <w:szCs w:val="24"/>
            <w:lang w:val="en-US" w:bidi="ar-SA"/>
          </w:rPr>
          <w:delText>completed.</w:delText>
        </w:r>
      </w:del>
    </w:p>
    <w:p w14:paraId="00000028" w14:textId="77777777" w:rsidR="000F1D46" w:rsidRPr="00AE6DC5" w:rsidRDefault="000F1D46">
      <w:pPr>
        <w:rPr>
          <w:rFonts w:ascii="Times New Roman" w:eastAsia="Times New Roman" w:hAnsi="Times New Roman" w:cs="Times New Roman"/>
          <w:sz w:val="24"/>
          <w:szCs w:val="24"/>
        </w:rPr>
      </w:pPr>
    </w:p>
    <w:p w14:paraId="00000029" w14:textId="77777777" w:rsidR="000F1D46" w:rsidRPr="00AE6DC5" w:rsidRDefault="000F1D46">
      <w:pPr>
        <w:rPr>
          <w:rFonts w:ascii="Times New Roman" w:eastAsia="Times New Roman" w:hAnsi="Times New Roman" w:cs="Times New Roman"/>
          <w:sz w:val="24"/>
          <w:szCs w:val="24"/>
        </w:rPr>
      </w:pPr>
    </w:p>
    <w:p w14:paraId="0000002A" w14:textId="77777777" w:rsidR="000F1D46" w:rsidRPr="00AE6DC5" w:rsidRDefault="00116142">
      <w:pPr>
        <w:rPr>
          <w:rFonts w:ascii="Times New Roman" w:eastAsia="Times New Roman" w:hAnsi="Times New Roman" w:cs="Times New Roman"/>
          <w:sz w:val="24"/>
          <w:szCs w:val="24"/>
        </w:rPr>
      </w:pPr>
      <w:r w:rsidRPr="00AE6DC5">
        <w:rPr>
          <w:rFonts w:ascii="Times New Roman" w:eastAsia="Times New Roman" w:hAnsi="Times New Roman" w:cs="Times New Roman"/>
          <w:sz w:val="24"/>
          <w:szCs w:val="24"/>
        </w:rPr>
        <w:t>REVIEWER #2:</w:t>
      </w:r>
    </w:p>
    <w:p w14:paraId="0000002B" w14:textId="77777777" w:rsidR="000F1D46" w:rsidRPr="00AE6DC5" w:rsidRDefault="000F1D46">
      <w:pPr>
        <w:rPr>
          <w:rFonts w:ascii="Times New Roman" w:eastAsia="Times New Roman" w:hAnsi="Times New Roman" w:cs="Times New Roman"/>
          <w:sz w:val="24"/>
          <w:szCs w:val="24"/>
        </w:rPr>
      </w:pPr>
    </w:p>
    <w:p w14:paraId="0000002C" w14:textId="77777777" w:rsidR="000F1D46" w:rsidRPr="00AE6DC5" w:rsidRDefault="00116142">
      <w:pPr>
        <w:rPr>
          <w:rFonts w:ascii="Times New Roman" w:eastAsia="Times New Roman" w:hAnsi="Times New Roman" w:cs="Times New Roman"/>
          <w:sz w:val="24"/>
          <w:szCs w:val="24"/>
        </w:rPr>
      </w:pPr>
      <w:r w:rsidRPr="00AE6DC5">
        <w:rPr>
          <w:rFonts w:ascii="Times New Roman" w:eastAsia="Times New Roman" w:hAnsi="Times New Roman" w:cs="Times New Roman"/>
          <w:sz w:val="24"/>
          <w:szCs w:val="24"/>
        </w:rPr>
        <w:t>1. This is not a study finding, rather this is the findings from the existing public domain health survey datasets. I think it will be more appropriate if the manuscript title also reflect this. Authors need to change the title as “</w:t>
      </w:r>
      <w:commentRangeStart w:id="221"/>
      <w:r w:rsidRPr="00AE6DC5">
        <w:rPr>
          <w:rFonts w:ascii="Times New Roman" w:eastAsia="Times New Roman" w:hAnsi="Times New Roman" w:cs="Times New Roman"/>
          <w:sz w:val="24"/>
          <w:szCs w:val="24"/>
        </w:rPr>
        <w:t>Maternal Tetanus Toxoid Immunization and Neonatal Mortality in Bangladesh: The findings from a retrospective analysis of the data from Bangladesh Multiple Indicator Cluster Survey</w:t>
      </w:r>
      <w:commentRangeEnd w:id="221"/>
      <w:r w:rsidR="00823D82" w:rsidRPr="00AE6DC5">
        <w:rPr>
          <w:rStyle w:val="CommentReference"/>
          <w:rFonts w:ascii="Times New Roman" w:hAnsi="Times New Roman" w:cs="Times New Roman"/>
          <w:rPrChange w:id="222" w:author="Sujan Naha" w:date="2024-07-29T17:33:00Z" w16du:dateUtc="2024-07-29T11:33:00Z">
            <w:rPr>
              <w:rStyle w:val="CommentReference"/>
            </w:rPr>
          </w:rPrChange>
        </w:rPr>
        <w:commentReference w:id="221"/>
      </w:r>
      <w:r w:rsidRPr="00AE6DC5">
        <w:rPr>
          <w:rFonts w:ascii="Times New Roman" w:eastAsia="Times New Roman" w:hAnsi="Times New Roman" w:cs="Times New Roman"/>
          <w:sz w:val="24"/>
          <w:szCs w:val="24"/>
        </w:rPr>
        <w:t>”</w:t>
      </w:r>
    </w:p>
    <w:p w14:paraId="0000002D" w14:textId="791605F4" w:rsidR="000F1D46" w:rsidRPr="00AE6DC5" w:rsidRDefault="00116142">
      <w:pPr>
        <w:spacing w:before="200" w:after="240"/>
        <w:rPr>
          <w:rFonts w:ascii="Times New Roman" w:eastAsia="Times New Roman" w:hAnsi="Times New Roman" w:cs="Times New Roman"/>
          <w:sz w:val="24"/>
          <w:szCs w:val="24"/>
        </w:rPr>
      </w:pPr>
      <w:r w:rsidRPr="00AE6DC5">
        <w:rPr>
          <w:rFonts w:ascii="Times New Roman" w:eastAsia="Times New Roman" w:hAnsi="Times New Roman" w:cs="Times New Roman"/>
          <w:b/>
          <w:color w:val="002060"/>
          <w:sz w:val="24"/>
          <w:szCs w:val="24"/>
        </w:rPr>
        <w:t>Response: We are honored for your comments. We have already changed the title to “</w:t>
      </w:r>
      <w:ins w:id="223" w:author="DrJamalUddin" w:date="2024-07-19T14:24:00Z">
        <w:r w:rsidR="00410C1C" w:rsidRPr="00AE6DC5">
          <w:rPr>
            <w:rFonts w:ascii="Times New Roman" w:eastAsia="Times New Roman" w:hAnsi="Times New Roman" w:cs="Times New Roman"/>
            <w:b/>
            <w:sz w:val="24"/>
            <w:szCs w:val="24"/>
          </w:rPr>
          <w:t>A Study of Association Between Neonatal Mortality and Maternal Tetanus Toxoid Immunization in the Context of Bangladesh</w:t>
        </w:r>
      </w:ins>
      <w:commentRangeStart w:id="224"/>
      <w:del w:id="225" w:author="DrJamalUddin" w:date="2024-07-19T14:24:00Z">
        <w:r w:rsidRPr="00AE6DC5" w:rsidDel="00410C1C">
          <w:rPr>
            <w:rFonts w:ascii="Times New Roman" w:eastAsia="Times New Roman" w:hAnsi="Times New Roman" w:cs="Times New Roman"/>
            <w:b/>
            <w:sz w:val="24"/>
            <w:szCs w:val="24"/>
          </w:rPr>
          <w:delText>A Study of Association Between Maternal Tetanus Toxoid Immunization and Neonatal Mortality in the Context of Bangladesh:  A retrospective analysis of the data from Bangladesh Multiple Indicator Cluster Survey</w:delText>
        </w:r>
        <w:commentRangeEnd w:id="224"/>
        <w:r w:rsidR="00823D82" w:rsidRPr="00AE6DC5" w:rsidDel="00410C1C">
          <w:rPr>
            <w:rStyle w:val="CommentReference"/>
            <w:rFonts w:ascii="Times New Roman" w:hAnsi="Times New Roman" w:cs="Times New Roman"/>
            <w:rPrChange w:id="226" w:author="Sujan Naha" w:date="2024-07-29T17:33:00Z" w16du:dateUtc="2024-07-29T11:33:00Z">
              <w:rPr>
                <w:rStyle w:val="CommentReference"/>
              </w:rPr>
            </w:rPrChange>
          </w:rPr>
          <w:commentReference w:id="224"/>
        </w:r>
      </w:del>
      <w:r w:rsidRPr="00AE6DC5">
        <w:rPr>
          <w:rFonts w:ascii="Times New Roman" w:eastAsia="Times New Roman" w:hAnsi="Times New Roman" w:cs="Times New Roman"/>
          <w:b/>
          <w:color w:val="002060"/>
          <w:sz w:val="24"/>
          <w:szCs w:val="24"/>
        </w:rPr>
        <w:t>”.</w:t>
      </w:r>
      <w:ins w:id="227" w:author="Dell" w:date="2024-07-29T12:06:00Z">
        <w:r w:rsidR="0024342A" w:rsidRPr="00AE6DC5">
          <w:rPr>
            <w:rFonts w:ascii="Times New Roman" w:eastAsia="Times New Roman" w:hAnsi="Times New Roman" w:cs="Times New Roman"/>
            <w:b/>
            <w:color w:val="002060"/>
            <w:sz w:val="24"/>
            <w:szCs w:val="24"/>
          </w:rPr>
          <w:t xml:space="preserve"> It was suggested</w:t>
        </w:r>
      </w:ins>
      <w:ins w:id="228" w:author="Dell" w:date="2024-07-29T12:07:00Z">
        <w:r w:rsidR="0024342A" w:rsidRPr="00AE6DC5">
          <w:rPr>
            <w:rFonts w:ascii="Times New Roman" w:eastAsia="Times New Roman" w:hAnsi="Times New Roman" w:cs="Times New Roman"/>
            <w:b/>
            <w:color w:val="002060"/>
            <w:sz w:val="24"/>
            <w:szCs w:val="24"/>
          </w:rPr>
          <w:t xml:space="preserve"> by the editor.</w:t>
        </w:r>
      </w:ins>
    </w:p>
    <w:p w14:paraId="0000002E" w14:textId="77777777" w:rsidR="000F1D46" w:rsidRPr="00AE6DC5" w:rsidRDefault="00116142">
      <w:pPr>
        <w:rPr>
          <w:rFonts w:ascii="Times New Roman" w:eastAsia="Times New Roman" w:hAnsi="Times New Roman" w:cs="Times New Roman"/>
          <w:sz w:val="24"/>
          <w:szCs w:val="24"/>
        </w:rPr>
      </w:pPr>
      <w:r w:rsidRPr="00AE6DC5">
        <w:rPr>
          <w:rFonts w:ascii="Times New Roman" w:eastAsia="Times New Roman" w:hAnsi="Times New Roman" w:cs="Times New Roman"/>
          <w:sz w:val="24"/>
          <w:szCs w:val="24"/>
        </w:rPr>
        <w:t xml:space="preserve">2. Authors write this as study in the abstract (line 35, 49) and in many </w:t>
      </w:r>
      <w:proofErr w:type="gramStart"/>
      <w:r w:rsidRPr="00AE6DC5">
        <w:rPr>
          <w:rFonts w:ascii="Times New Roman" w:eastAsia="Times New Roman" w:hAnsi="Times New Roman" w:cs="Times New Roman"/>
          <w:sz w:val="24"/>
          <w:szCs w:val="24"/>
        </w:rPr>
        <w:t>place</w:t>
      </w:r>
      <w:proofErr w:type="gramEnd"/>
      <w:r w:rsidRPr="00AE6DC5">
        <w:rPr>
          <w:rFonts w:ascii="Times New Roman" w:eastAsia="Times New Roman" w:hAnsi="Times New Roman" w:cs="Times New Roman"/>
          <w:sz w:val="24"/>
          <w:szCs w:val="24"/>
        </w:rPr>
        <w:t xml:space="preserve"> in the manuscript. Please change the study as analysis or survey.</w:t>
      </w:r>
    </w:p>
    <w:p w14:paraId="0000002F" w14:textId="5FFC5815" w:rsidR="000F1D46" w:rsidRPr="00AE6DC5" w:rsidRDefault="00116142">
      <w:pPr>
        <w:spacing w:before="200" w:after="240"/>
        <w:rPr>
          <w:rFonts w:ascii="Times New Roman" w:eastAsia="Times New Roman" w:hAnsi="Times New Roman" w:cs="Times New Roman"/>
          <w:sz w:val="24"/>
          <w:szCs w:val="24"/>
        </w:rPr>
      </w:pPr>
      <w:r w:rsidRPr="00AE6DC5">
        <w:rPr>
          <w:rFonts w:ascii="Times New Roman" w:eastAsia="Times New Roman" w:hAnsi="Times New Roman" w:cs="Times New Roman"/>
          <w:b/>
          <w:color w:val="002060"/>
          <w:sz w:val="24"/>
          <w:szCs w:val="24"/>
        </w:rPr>
        <w:t xml:space="preserve">Response: Thank you. We have changed the study as analysis or survey in the line 35, </w:t>
      </w:r>
      <w:r w:rsidR="001D01FD" w:rsidRPr="00AE6DC5">
        <w:rPr>
          <w:rFonts w:ascii="Times New Roman" w:eastAsia="Times New Roman" w:hAnsi="Times New Roman" w:cs="Times New Roman"/>
          <w:b/>
          <w:color w:val="002060"/>
          <w:sz w:val="24"/>
          <w:szCs w:val="24"/>
        </w:rPr>
        <w:t>50</w:t>
      </w:r>
      <w:r w:rsidRPr="00AE6DC5">
        <w:rPr>
          <w:rFonts w:ascii="Times New Roman" w:eastAsia="Times New Roman" w:hAnsi="Times New Roman" w:cs="Times New Roman"/>
          <w:b/>
          <w:color w:val="002060"/>
          <w:sz w:val="24"/>
          <w:szCs w:val="24"/>
        </w:rPr>
        <w:t xml:space="preserve"> as well as line </w:t>
      </w:r>
      <w:r w:rsidR="00BD6E7D" w:rsidRPr="00AE6DC5">
        <w:rPr>
          <w:rFonts w:ascii="Times New Roman" w:eastAsia="Times New Roman" w:hAnsi="Times New Roman" w:cs="Times New Roman"/>
          <w:b/>
          <w:color w:val="002060"/>
          <w:sz w:val="24"/>
          <w:szCs w:val="24"/>
        </w:rPr>
        <w:t>139,</w:t>
      </w:r>
      <w:r w:rsidRPr="00AE6DC5">
        <w:rPr>
          <w:rFonts w:ascii="Times New Roman" w:eastAsia="Times New Roman" w:hAnsi="Times New Roman" w:cs="Times New Roman"/>
          <w:b/>
          <w:color w:val="002060"/>
          <w:sz w:val="24"/>
          <w:szCs w:val="24"/>
        </w:rPr>
        <w:t>14</w:t>
      </w:r>
      <w:r w:rsidR="00155149" w:rsidRPr="00AE6DC5">
        <w:rPr>
          <w:rFonts w:ascii="Times New Roman" w:eastAsia="Times New Roman" w:hAnsi="Times New Roman" w:cs="Times New Roman"/>
          <w:b/>
          <w:color w:val="002060"/>
          <w:sz w:val="24"/>
          <w:szCs w:val="24"/>
        </w:rPr>
        <w:t>4</w:t>
      </w:r>
      <w:r w:rsidRPr="00AE6DC5">
        <w:rPr>
          <w:rFonts w:ascii="Times New Roman" w:eastAsia="Times New Roman" w:hAnsi="Times New Roman" w:cs="Times New Roman"/>
          <w:b/>
          <w:color w:val="002060"/>
          <w:sz w:val="24"/>
          <w:szCs w:val="24"/>
        </w:rPr>
        <w:t>,</w:t>
      </w:r>
      <w:r w:rsidR="00155149" w:rsidRPr="00AE6DC5">
        <w:rPr>
          <w:rFonts w:ascii="Times New Roman" w:eastAsia="Times New Roman" w:hAnsi="Times New Roman" w:cs="Times New Roman"/>
          <w:b/>
          <w:color w:val="002060"/>
          <w:sz w:val="24"/>
          <w:szCs w:val="24"/>
        </w:rPr>
        <w:t xml:space="preserve"> 152,</w:t>
      </w:r>
      <w:r w:rsidRPr="00AE6DC5">
        <w:rPr>
          <w:rFonts w:ascii="Times New Roman" w:eastAsia="Times New Roman" w:hAnsi="Times New Roman" w:cs="Times New Roman"/>
          <w:b/>
          <w:color w:val="002060"/>
          <w:sz w:val="24"/>
          <w:szCs w:val="24"/>
        </w:rPr>
        <w:t xml:space="preserve"> 18</w:t>
      </w:r>
      <w:r w:rsidR="00BD6E7D" w:rsidRPr="00AE6DC5">
        <w:rPr>
          <w:rFonts w:ascii="Times New Roman" w:eastAsia="Times New Roman" w:hAnsi="Times New Roman" w:cs="Times New Roman"/>
          <w:b/>
          <w:color w:val="002060"/>
          <w:sz w:val="24"/>
          <w:szCs w:val="24"/>
        </w:rPr>
        <w:t>0</w:t>
      </w:r>
      <w:r w:rsidRPr="00AE6DC5">
        <w:rPr>
          <w:rFonts w:ascii="Times New Roman" w:eastAsia="Times New Roman" w:hAnsi="Times New Roman" w:cs="Times New Roman"/>
          <w:b/>
          <w:color w:val="002060"/>
          <w:sz w:val="24"/>
          <w:szCs w:val="24"/>
        </w:rPr>
        <w:t>, 25</w:t>
      </w:r>
      <w:r w:rsidR="00770262" w:rsidRPr="00AE6DC5">
        <w:rPr>
          <w:rFonts w:ascii="Times New Roman" w:eastAsia="Times New Roman" w:hAnsi="Times New Roman" w:cs="Times New Roman"/>
          <w:b/>
          <w:color w:val="002060"/>
          <w:sz w:val="24"/>
          <w:szCs w:val="24"/>
        </w:rPr>
        <w:t>9</w:t>
      </w:r>
      <w:r w:rsidRPr="00AE6DC5">
        <w:rPr>
          <w:rFonts w:ascii="Times New Roman" w:eastAsia="Times New Roman" w:hAnsi="Times New Roman" w:cs="Times New Roman"/>
          <w:b/>
          <w:color w:val="002060"/>
          <w:sz w:val="24"/>
          <w:szCs w:val="24"/>
        </w:rPr>
        <w:t>, 2</w:t>
      </w:r>
      <w:r w:rsidR="00252852" w:rsidRPr="00AE6DC5">
        <w:rPr>
          <w:rFonts w:ascii="Times New Roman" w:eastAsia="Times New Roman" w:hAnsi="Times New Roman" w:cs="Times New Roman"/>
          <w:b/>
          <w:color w:val="002060"/>
          <w:sz w:val="24"/>
          <w:szCs w:val="24"/>
        </w:rPr>
        <w:t>91</w:t>
      </w:r>
      <w:r w:rsidRPr="00AE6DC5">
        <w:rPr>
          <w:rFonts w:ascii="Times New Roman" w:eastAsia="Times New Roman" w:hAnsi="Times New Roman" w:cs="Times New Roman"/>
          <w:b/>
          <w:color w:val="002060"/>
          <w:sz w:val="24"/>
          <w:szCs w:val="24"/>
        </w:rPr>
        <w:t>.</w:t>
      </w:r>
    </w:p>
    <w:p w14:paraId="00000030" w14:textId="77777777" w:rsidR="000F1D46" w:rsidRPr="00AE6DC5" w:rsidRDefault="00116142">
      <w:pPr>
        <w:rPr>
          <w:rFonts w:ascii="Times New Roman" w:eastAsia="Times New Roman" w:hAnsi="Times New Roman" w:cs="Times New Roman"/>
          <w:sz w:val="24"/>
          <w:szCs w:val="24"/>
        </w:rPr>
      </w:pPr>
      <w:commentRangeStart w:id="229"/>
      <w:r w:rsidRPr="00AE6DC5">
        <w:rPr>
          <w:rFonts w:ascii="Times New Roman" w:eastAsia="Times New Roman" w:hAnsi="Times New Roman" w:cs="Times New Roman"/>
          <w:sz w:val="24"/>
          <w:szCs w:val="24"/>
        </w:rPr>
        <w:t>3. Referencing need massive correction. In discussion 32 ref came earlier than 29, 31…</w:t>
      </w:r>
    </w:p>
    <w:p w14:paraId="00000031" w14:textId="479B2ABD" w:rsidR="000F1D46" w:rsidRPr="00AE6DC5" w:rsidRDefault="00116142">
      <w:pPr>
        <w:spacing w:before="200" w:after="240"/>
        <w:rPr>
          <w:rFonts w:ascii="Times New Roman" w:eastAsia="Times New Roman" w:hAnsi="Times New Roman" w:cs="Times New Roman"/>
          <w:sz w:val="24"/>
          <w:szCs w:val="24"/>
        </w:rPr>
      </w:pPr>
      <w:r w:rsidRPr="00AE6DC5">
        <w:rPr>
          <w:rFonts w:ascii="Times New Roman" w:eastAsia="Times New Roman" w:hAnsi="Times New Roman" w:cs="Times New Roman"/>
          <w:b/>
          <w:color w:val="002060"/>
          <w:sz w:val="24"/>
          <w:szCs w:val="24"/>
        </w:rPr>
        <w:lastRenderedPageBreak/>
        <w:t xml:space="preserve">Response: </w:t>
      </w:r>
      <w:r w:rsidR="00A2094C" w:rsidRPr="00AE6DC5">
        <w:rPr>
          <w:rFonts w:ascii="Times New Roman" w:eastAsia="Times New Roman" w:hAnsi="Times New Roman" w:cs="Times New Roman"/>
          <w:b/>
          <w:color w:val="002060"/>
          <w:sz w:val="24"/>
          <w:szCs w:val="24"/>
        </w:rPr>
        <w:t>Thank you very much. Reference section has been renovated by re-arranging with proper care.</w:t>
      </w:r>
      <w:commentRangeEnd w:id="229"/>
      <w:r w:rsidR="00410C1C" w:rsidRPr="00AE6DC5">
        <w:rPr>
          <w:rStyle w:val="CommentReference"/>
          <w:rFonts w:ascii="Times New Roman" w:hAnsi="Times New Roman" w:cs="Times New Roman"/>
          <w:rPrChange w:id="230" w:author="Sujan Naha" w:date="2024-07-29T17:33:00Z" w16du:dateUtc="2024-07-29T11:33:00Z">
            <w:rPr>
              <w:rStyle w:val="CommentReference"/>
            </w:rPr>
          </w:rPrChange>
        </w:rPr>
        <w:commentReference w:id="229"/>
      </w:r>
    </w:p>
    <w:p w14:paraId="00000032" w14:textId="77777777" w:rsidR="000F1D46" w:rsidRPr="00AE6DC5" w:rsidRDefault="00116142">
      <w:pPr>
        <w:rPr>
          <w:rFonts w:ascii="Times New Roman" w:eastAsia="Times New Roman" w:hAnsi="Times New Roman" w:cs="Times New Roman"/>
          <w:sz w:val="24"/>
          <w:szCs w:val="24"/>
        </w:rPr>
      </w:pPr>
      <w:r w:rsidRPr="00AE6DC5">
        <w:rPr>
          <w:rFonts w:ascii="Times New Roman" w:eastAsia="Times New Roman" w:hAnsi="Times New Roman" w:cs="Times New Roman"/>
          <w:sz w:val="24"/>
          <w:szCs w:val="24"/>
        </w:rPr>
        <w:t>4. Define ‘adequate doses’ in the method section not in result section (line 168)</w:t>
      </w:r>
    </w:p>
    <w:p w14:paraId="00000033" w14:textId="613AF239" w:rsidR="000F1D46" w:rsidRPr="00AE6DC5" w:rsidRDefault="00116142">
      <w:pPr>
        <w:spacing w:before="200" w:after="240"/>
        <w:rPr>
          <w:rFonts w:ascii="Times New Roman" w:eastAsia="Times New Roman" w:hAnsi="Times New Roman" w:cs="Times New Roman"/>
          <w:sz w:val="24"/>
          <w:szCs w:val="24"/>
        </w:rPr>
      </w:pPr>
      <w:r w:rsidRPr="00AE6DC5">
        <w:rPr>
          <w:rFonts w:ascii="Times New Roman" w:eastAsia="Times New Roman" w:hAnsi="Times New Roman" w:cs="Times New Roman"/>
          <w:b/>
          <w:color w:val="002060"/>
          <w:sz w:val="24"/>
          <w:szCs w:val="24"/>
        </w:rPr>
        <w:t xml:space="preserve">Response: Thank you again. It has been removed </w:t>
      </w:r>
      <w:ins w:id="231" w:author="DrJamalUddin" w:date="2024-07-19T14:42:00Z">
        <w:r w:rsidR="00501269" w:rsidRPr="00AE6DC5">
          <w:rPr>
            <w:rFonts w:ascii="Times New Roman" w:eastAsia="Times New Roman" w:hAnsi="Times New Roman" w:cs="Times New Roman"/>
            <w:b/>
            <w:color w:val="002060"/>
            <w:sz w:val="24"/>
            <w:szCs w:val="24"/>
          </w:rPr>
          <w:t xml:space="preserve">from the results section </w:t>
        </w:r>
      </w:ins>
      <w:r w:rsidRPr="00AE6DC5">
        <w:rPr>
          <w:rFonts w:ascii="Times New Roman" w:eastAsia="Times New Roman" w:hAnsi="Times New Roman" w:cs="Times New Roman"/>
          <w:b/>
          <w:color w:val="002060"/>
          <w:sz w:val="24"/>
          <w:szCs w:val="24"/>
        </w:rPr>
        <w:t xml:space="preserve">and added </w:t>
      </w:r>
      <w:r w:rsidR="004753ED" w:rsidRPr="00AE6DC5">
        <w:rPr>
          <w:rFonts w:ascii="Times New Roman" w:eastAsia="Times New Roman" w:hAnsi="Times New Roman" w:cs="Times New Roman"/>
          <w:b/>
          <w:color w:val="002060"/>
          <w:sz w:val="24"/>
          <w:szCs w:val="24"/>
        </w:rPr>
        <w:t xml:space="preserve">in </w:t>
      </w:r>
      <w:del w:id="232" w:author="DrJamalUddin" w:date="2024-07-19T14:42:00Z">
        <w:r w:rsidR="004753ED" w:rsidRPr="00AE6DC5" w:rsidDel="00501269">
          <w:rPr>
            <w:rFonts w:ascii="Times New Roman" w:eastAsia="Times New Roman" w:hAnsi="Times New Roman" w:cs="Times New Roman"/>
            <w:b/>
            <w:color w:val="002060"/>
            <w:sz w:val="24"/>
            <w:szCs w:val="24"/>
          </w:rPr>
          <w:delText xml:space="preserve">result </w:delText>
        </w:r>
      </w:del>
      <w:ins w:id="233" w:author="DrJamalUddin" w:date="2024-07-19T14:42:00Z">
        <w:r w:rsidR="00501269" w:rsidRPr="00AE6DC5">
          <w:rPr>
            <w:rFonts w:ascii="Times New Roman" w:eastAsia="Times New Roman" w:hAnsi="Times New Roman" w:cs="Times New Roman"/>
            <w:b/>
            <w:color w:val="002060"/>
            <w:sz w:val="24"/>
            <w:szCs w:val="24"/>
          </w:rPr>
          <w:t xml:space="preserve">method </w:t>
        </w:r>
      </w:ins>
      <w:r w:rsidR="004753ED" w:rsidRPr="00AE6DC5">
        <w:rPr>
          <w:rFonts w:ascii="Times New Roman" w:eastAsia="Times New Roman" w:hAnsi="Times New Roman" w:cs="Times New Roman"/>
          <w:b/>
          <w:color w:val="002060"/>
          <w:sz w:val="24"/>
          <w:szCs w:val="24"/>
        </w:rPr>
        <w:t xml:space="preserve">section </w:t>
      </w:r>
      <w:del w:id="234" w:author="Dell" w:date="2024-07-29T12:08:00Z">
        <w:r w:rsidR="004753ED" w:rsidRPr="00AE6DC5" w:rsidDel="00C254C7">
          <w:rPr>
            <w:rFonts w:ascii="Times New Roman" w:eastAsia="Times New Roman" w:hAnsi="Times New Roman" w:cs="Times New Roman"/>
            <w:b/>
            <w:color w:val="002060"/>
            <w:sz w:val="24"/>
            <w:szCs w:val="24"/>
          </w:rPr>
          <w:delText>(</w:delText>
        </w:r>
      </w:del>
      <w:ins w:id="235" w:author="Dell" w:date="2024-07-29T12:08:00Z">
        <w:r w:rsidR="00C254C7" w:rsidRPr="00AE6DC5">
          <w:rPr>
            <w:rFonts w:ascii="Times New Roman" w:eastAsia="Times New Roman" w:hAnsi="Times New Roman" w:cs="Times New Roman"/>
            <w:b/>
            <w:color w:val="002060"/>
            <w:sz w:val="24"/>
            <w:szCs w:val="24"/>
          </w:rPr>
          <w:t xml:space="preserve">page 6, </w:t>
        </w:r>
      </w:ins>
      <w:commentRangeStart w:id="236"/>
      <w:commentRangeStart w:id="237"/>
      <w:r w:rsidRPr="00AE6DC5">
        <w:rPr>
          <w:rFonts w:ascii="Times New Roman" w:eastAsia="Times New Roman" w:hAnsi="Times New Roman" w:cs="Times New Roman"/>
          <w:b/>
          <w:color w:val="002060"/>
          <w:sz w:val="24"/>
          <w:szCs w:val="24"/>
        </w:rPr>
        <w:t xml:space="preserve">line </w:t>
      </w:r>
      <w:ins w:id="238" w:author="Dell" w:date="2024-07-29T12:08:00Z">
        <w:r w:rsidR="00C254C7" w:rsidRPr="00AE6DC5">
          <w:rPr>
            <w:rFonts w:ascii="Times New Roman" w:eastAsia="Times New Roman" w:hAnsi="Times New Roman" w:cs="Times New Roman"/>
            <w:b/>
            <w:color w:val="002060"/>
            <w:sz w:val="24"/>
            <w:szCs w:val="24"/>
          </w:rPr>
          <w:t>132</w:t>
        </w:r>
      </w:ins>
      <w:del w:id="239" w:author="Dell" w:date="2024-07-29T12:08:00Z">
        <w:r w:rsidRPr="00AE6DC5" w:rsidDel="00C254C7">
          <w:rPr>
            <w:rFonts w:ascii="Times New Roman" w:eastAsia="Times New Roman" w:hAnsi="Times New Roman" w:cs="Times New Roman"/>
            <w:b/>
            <w:color w:val="002060"/>
            <w:sz w:val="24"/>
            <w:szCs w:val="24"/>
          </w:rPr>
          <w:delText>14</w:delText>
        </w:r>
        <w:r w:rsidR="005B2B7E" w:rsidRPr="00AE6DC5" w:rsidDel="00C254C7">
          <w:rPr>
            <w:rFonts w:ascii="Times New Roman" w:eastAsia="Times New Roman" w:hAnsi="Times New Roman" w:cs="Times New Roman"/>
            <w:b/>
            <w:color w:val="002060"/>
            <w:sz w:val="24"/>
            <w:szCs w:val="24"/>
          </w:rPr>
          <w:delText>3</w:delText>
        </w:r>
        <w:r w:rsidRPr="00AE6DC5" w:rsidDel="00C254C7">
          <w:rPr>
            <w:rFonts w:ascii="Times New Roman" w:eastAsia="Times New Roman" w:hAnsi="Times New Roman" w:cs="Times New Roman"/>
            <w:b/>
            <w:color w:val="002060"/>
            <w:sz w:val="24"/>
            <w:szCs w:val="24"/>
          </w:rPr>
          <w:delText xml:space="preserve"> and 14</w:delText>
        </w:r>
        <w:r w:rsidR="005B2B7E" w:rsidRPr="00AE6DC5" w:rsidDel="00C254C7">
          <w:rPr>
            <w:rFonts w:ascii="Times New Roman" w:eastAsia="Times New Roman" w:hAnsi="Times New Roman" w:cs="Times New Roman"/>
            <w:b/>
            <w:color w:val="002060"/>
            <w:sz w:val="24"/>
            <w:szCs w:val="24"/>
          </w:rPr>
          <w:delText>4</w:delText>
        </w:r>
        <w:commentRangeEnd w:id="236"/>
        <w:r w:rsidR="00501269" w:rsidRPr="00AE6DC5" w:rsidDel="00C254C7">
          <w:rPr>
            <w:rStyle w:val="CommentReference"/>
            <w:rFonts w:ascii="Times New Roman" w:hAnsi="Times New Roman" w:cs="Times New Roman"/>
            <w:rPrChange w:id="240" w:author="Sujan Naha" w:date="2024-07-29T17:33:00Z" w16du:dateUtc="2024-07-29T11:33:00Z">
              <w:rPr>
                <w:rStyle w:val="CommentReference"/>
              </w:rPr>
            </w:rPrChange>
          </w:rPr>
          <w:commentReference w:id="236"/>
        </w:r>
      </w:del>
      <w:commentRangeEnd w:id="237"/>
      <w:r w:rsidR="000826EC">
        <w:rPr>
          <w:rStyle w:val="CommentReference"/>
        </w:rPr>
        <w:commentReference w:id="237"/>
      </w:r>
      <w:del w:id="241" w:author="Dell" w:date="2024-07-29T12:08:00Z">
        <w:r w:rsidR="004753ED" w:rsidRPr="00AE6DC5" w:rsidDel="00C254C7">
          <w:rPr>
            <w:rFonts w:ascii="Times New Roman" w:eastAsia="Times New Roman" w:hAnsi="Times New Roman" w:cs="Times New Roman"/>
            <w:b/>
            <w:color w:val="002060"/>
            <w:sz w:val="24"/>
            <w:szCs w:val="24"/>
          </w:rPr>
          <w:delText>)</w:delText>
        </w:r>
      </w:del>
      <w:r w:rsidRPr="00AE6DC5">
        <w:rPr>
          <w:rFonts w:ascii="Times New Roman" w:eastAsia="Times New Roman" w:hAnsi="Times New Roman" w:cs="Times New Roman"/>
          <w:b/>
          <w:color w:val="002060"/>
          <w:sz w:val="24"/>
          <w:szCs w:val="24"/>
        </w:rPr>
        <w:t>.</w:t>
      </w:r>
    </w:p>
    <w:p w14:paraId="00000034" w14:textId="77777777" w:rsidR="000F1D46" w:rsidRPr="00AE6DC5" w:rsidRDefault="00116142">
      <w:pPr>
        <w:rPr>
          <w:rFonts w:ascii="Times New Roman" w:eastAsia="Times New Roman" w:hAnsi="Times New Roman" w:cs="Times New Roman"/>
          <w:sz w:val="24"/>
          <w:szCs w:val="24"/>
        </w:rPr>
      </w:pPr>
      <w:r w:rsidRPr="00AE6DC5">
        <w:rPr>
          <w:rFonts w:ascii="Times New Roman" w:eastAsia="Times New Roman" w:hAnsi="Times New Roman" w:cs="Times New Roman"/>
          <w:sz w:val="24"/>
          <w:szCs w:val="24"/>
        </w:rPr>
        <w:t>5. Please reproduce the figure 1 with addition of alive and death group for all divisions within the vaccinated and non-vaccinated participants and calculate p value here.</w:t>
      </w:r>
    </w:p>
    <w:p w14:paraId="00000035" w14:textId="33E4F64E" w:rsidR="000F1D46" w:rsidRPr="00DA2ABF" w:rsidRDefault="00116142" w:rsidP="00DA2ABF">
      <w:pPr>
        <w:spacing w:line="480" w:lineRule="auto"/>
        <w:rPr>
          <w:rFonts w:ascii="Times" w:eastAsia="Times New Roman" w:hAnsi="Times" w:cs="Times New Roman"/>
          <w:sz w:val="24"/>
          <w:szCs w:val="24"/>
          <w:rPrChange w:id="242" w:author="Sujan Naha" w:date="2024-07-30T12:42:00Z" w16du:dateUtc="2024-07-30T06:42:00Z">
            <w:rPr>
              <w:rFonts w:ascii="Times New Roman" w:eastAsia="Times New Roman" w:hAnsi="Times New Roman" w:cs="Times New Roman"/>
              <w:sz w:val="24"/>
              <w:szCs w:val="24"/>
            </w:rPr>
          </w:rPrChange>
        </w:rPr>
        <w:pPrChange w:id="243" w:author="Sujan Naha" w:date="2024-07-30T12:42:00Z" w16du:dateUtc="2024-07-30T06:42:00Z">
          <w:pPr>
            <w:spacing w:before="200" w:after="240"/>
          </w:pPr>
        </w:pPrChange>
      </w:pPr>
      <w:r w:rsidRPr="00AE6DC5">
        <w:rPr>
          <w:rFonts w:ascii="Times New Roman" w:eastAsia="Times New Roman" w:hAnsi="Times New Roman" w:cs="Times New Roman"/>
          <w:b/>
          <w:color w:val="002060"/>
          <w:sz w:val="24"/>
          <w:szCs w:val="24"/>
        </w:rPr>
        <w:t xml:space="preserve">Response: </w:t>
      </w:r>
      <w:r w:rsidR="00D641DC" w:rsidRPr="00AE6DC5">
        <w:rPr>
          <w:rFonts w:ascii="Times New Roman" w:eastAsia="Times New Roman" w:hAnsi="Times New Roman" w:cs="Times New Roman"/>
          <w:b/>
          <w:color w:val="002060"/>
          <w:sz w:val="24"/>
          <w:szCs w:val="24"/>
        </w:rPr>
        <w:t>Thank you. Figure 1</w:t>
      </w:r>
      <w:ins w:id="244" w:author="Sujan Naha" w:date="2024-07-30T12:42:00Z" w16du:dateUtc="2024-07-30T06:42:00Z">
        <w:r w:rsidR="00DA2ABF">
          <w:rPr>
            <w:rFonts w:ascii="Times New Roman" w:eastAsia="Times New Roman" w:hAnsi="Times New Roman" w:cs="Times New Roman"/>
            <w:b/>
            <w:color w:val="002060"/>
            <w:sz w:val="24"/>
            <w:szCs w:val="24"/>
          </w:rPr>
          <w:t xml:space="preserve"> </w:t>
        </w:r>
        <w:proofErr w:type="spellStart"/>
        <w:r w:rsidR="00DA2ABF">
          <w:rPr>
            <w:rFonts w:ascii="Times New Roman" w:eastAsia="Times New Roman" w:hAnsi="Times New Roman" w:cs="Times New Roman"/>
            <w:b/>
            <w:color w:val="002060"/>
            <w:sz w:val="24"/>
            <w:szCs w:val="24"/>
          </w:rPr>
          <w:t>i.e</w:t>
        </w:r>
        <w:proofErr w:type="spellEnd"/>
        <w:r w:rsidR="00DA2ABF">
          <w:rPr>
            <w:rFonts w:ascii="Times New Roman" w:eastAsia="Times New Roman" w:hAnsi="Times New Roman" w:cs="Times New Roman"/>
            <w:b/>
            <w:color w:val="002060"/>
            <w:sz w:val="24"/>
            <w:szCs w:val="24"/>
          </w:rPr>
          <w:t xml:space="preserve">, </w:t>
        </w:r>
      </w:ins>
      <w:ins w:id="245" w:author="Sujan Naha" w:date="2024-07-30T12:43:00Z" w16du:dateUtc="2024-07-30T06:43:00Z">
        <w:r w:rsidR="00DA2ABF">
          <w:rPr>
            <w:rFonts w:ascii="Times New Roman" w:eastAsia="Times New Roman" w:hAnsi="Times New Roman" w:cs="Times New Roman"/>
            <w:b/>
            <w:color w:val="002060"/>
            <w:sz w:val="24"/>
            <w:szCs w:val="24"/>
          </w:rPr>
          <w:t>“</w:t>
        </w:r>
      </w:ins>
      <w:ins w:id="246" w:author="Sujan Naha" w:date="2024-07-30T12:42:00Z" w16du:dateUtc="2024-07-30T06:42:00Z">
        <w:r w:rsidR="00DA2ABF" w:rsidRPr="00BD6313">
          <w:rPr>
            <w:rFonts w:ascii="Times" w:eastAsia="Times New Roman" w:hAnsi="Times" w:cs="Times New Roman"/>
            <w:b/>
            <w:bCs/>
            <w:sz w:val="24"/>
            <w:szCs w:val="24"/>
          </w:rPr>
          <w:t xml:space="preserve">Tetanus toxoid vaccination status across different </w:t>
        </w:r>
        <w:proofErr w:type="gramStart"/>
        <w:r w:rsidR="00DA2ABF" w:rsidRPr="00BD6313">
          <w:rPr>
            <w:rFonts w:ascii="Times" w:eastAsia="Times New Roman" w:hAnsi="Times" w:cs="Times New Roman"/>
            <w:b/>
            <w:bCs/>
            <w:sz w:val="24"/>
            <w:szCs w:val="24"/>
          </w:rPr>
          <w:t>divisions</w:t>
        </w:r>
      </w:ins>
      <w:ins w:id="247" w:author="Sujan Naha" w:date="2024-07-30T12:44:00Z" w16du:dateUtc="2024-07-30T06:44:00Z">
        <w:r w:rsidR="00DA2ABF">
          <w:rPr>
            <w:rFonts w:ascii="Times" w:eastAsia="Times New Roman" w:hAnsi="Times" w:cs="Times New Roman"/>
            <w:b/>
            <w:bCs/>
            <w:sz w:val="24"/>
            <w:szCs w:val="24"/>
          </w:rPr>
          <w:t>”</w:t>
        </w:r>
      </w:ins>
      <w:ins w:id="248" w:author="Sujan Naha" w:date="2024-07-30T12:42:00Z" w16du:dateUtc="2024-07-30T06:42:00Z">
        <w:r w:rsidR="00DA2ABF">
          <w:rPr>
            <w:rFonts w:ascii="Times" w:eastAsia="Times New Roman" w:hAnsi="Times" w:cs="Times New Roman"/>
            <w:b/>
            <w:bCs/>
            <w:sz w:val="24"/>
            <w:szCs w:val="24"/>
          </w:rPr>
          <w:t xml:space="preserve"> </w:t>
        </w:r>
      </w:ins>
      <w:r w:rsidR="00D641DC" w:rsidRPr="00AE6DC5">
        <w:rPr>
          <w:rFonts w:ascii="Times New Roman" w:eastAsia="Times New Roman" w:hAnsi="Times New Roman" w:cs="Times New Roman"/>
          <w:b/>
          <w:color w:val="002060"/>
          <w:sz w:val="24"/>
          <w:szCs w:val="24"/>
        </w:rPr>
        <w:t xml:space="preserve"> is</w:t>
      </w:r>
      <w:proofErr w:type="gramEnd"/>
      <w:r w:rsidR="00D641DC" w:rsidRPr="00AE6DC5">
        <w:rPr>
          <w:rFonts w:ascii="Times New Roman" w:eastAsia="Times New Roman" w:hAnsi="Times New Roman" w:cs="Times New Roman"/>
          <w:b/>
          <w:color w:val="002060"/>
          <w:sz w:val="24"/>
          <w:szCs w:val="24"/>
        </w:rPr>
        <w:t xml:space="preserve"> reproduced now depicting alive and death groups for all divisions within the vaccinated and non-vaccinated participants and also indicating the p-values</w:t>
      </w:r>
      <w:ins w:id="249" w:author="Sujan Naha" w:date="2024-07-30T12:45:00Z" w16du:dateUtc="2024-07-30T06:45:00Z">
        <w:r w:rsidR="00112E81">
          <w:rPr>
            <w:rFonts w:ascii="Times New Roman" w:eastAsia="Times New Roman" w:hAnsi="Times New Roman" w:cs="Times New Roman"/>
            <w:b/>
            <w:color w:val="002060"/>
            <w:sz w:val="24"/>
            <w:szCs w:val="24"/>
          </w:rPr>
          <w:t>. I</w:t>
        </w:r>
      </w:ins>
      <w:ins w:id="250" w:author="Sujan Naha" w:date="2024-07-30T12:43:00Z" w16du:dateUtc="2024-07-30T06:43:00Z">
        <w:r w:rsidR="00DA2ABF">
          <w:rPr>
            <w:rFonts w:ascii="Times New Roman" w:eastAsia="Times New Roman" w:hAnsi="Times New Roman" w:cs="Times New Roman"/>
            <w:b/>
            <w:color w:val="002060"/>
            <w:sz w:val="24"/>
            <w:szCs w:val="24"/>
          </w:rPr>
          <w:t>t is thus renamed to Figure 2, as we have introduced another chart</w:t>
        </w:r>
      </w:ins>
      <w:ins w:id="251" w:author="Sujan Naha" w:date="2024-07-30T12:45:00Z" w16du:dateUtc="2024-07-30T06:45:00Z">
        <w:r w:rsidR="00112E81">
          <w:rPr>
            <w:rFonts w:ascii="Times New Roman" w:eastAsia="Times New Roman" w:hAnsi="Times New Roman" w:cs="Times New Roman"/>
            <w:b/>
            <w:color w:val="002060"/>
            <w:sz w:val="24"/>
            <w:szCs w:val="24"/>
          </w:rPr>
          <w:t xml:space="preserve"> i</w:t>
        </w:r>
      </w:ins>
      <w:ins w:id="252" w:author="Sujan Naha" w:date="2024-07-30T12:46:00Z" w16du:dateUtc="2024-07-30T06:46:00Z">
        <w:r w:rsidR="00112E81">
          <w:rPr>
            <w:rFonts w:ascii="Times New Roman" w:eastAsia="Times New Roman" w:hAnsi="Times New Roman" w:cs="Times New Roman"/>
            <w:b/>
            <w:color w:val="002060"/>
            <w:sz w:val="24"/>
            <w:szCs w:val="24"/>
          </w:rPr>
          <w:t xml:space="preserve">n the manuscript </w:t>
        </w:r>
      </w:ins>
      <w:ins w:id="253" w:author="Sujan Naha" w:date="2024-07-30T12:45:00Z" w16du:dateUtc="2024-07-30T06:45:00Z">
        <w:r w:rsidR="00112E81">
          <w:rPr>
            <w:rFonts w:ascii="Times New Roman" w:eastAsia="Times New Roman" w:hAnsi="Times New Roman" w:cs="Times New Roman"/>
            <w:b/>
            <w:color w:val="002060"/>
            <w:sz w:val="24"/>
            <w:szCs w:val="24"/>
          </w:rPr>
          <w:t>named Figure 1,</w:t>
        </w:r>
      </w:ins>
      <w:ins w:id="254" w:author="Sujan Naha" w:date="2024-07-30T12:43:00Z" w16du:dateUtc="2024-07-30T06:43:00Z">
        <w:r w:rsidR="00DA2ABF">
          <w:rPr>
            <w:rFonts w:ascii="Times New Roman" w:eastAsia="Times New Roman" w:hAnsi="Times New Roman" w:cs="Times New Roman"/>
            <w:b/>
            <w:color w:val="002060"/>
            <w:sz w:val="24"/>
            <w:szCs w:val="24"/>
          </w:rPr>
          <w:t xml:space="preserve"> depicting </w:t>
        </w:r>
      </w:ins>
      <w:ins w:id="255" w:author="Sujan Naha" w:date="2024-07-30T12:44:00Z" w16du:dateUtc="2024-07-30T06:44:00Z">
        <w:r w:rsidR="00DA2ABF">
          <w:rPr>
            <w:rFonts w:ascii="Times New Roman" w:eastAsia="Times New Roman" w:hAnsi="Times New Roman" w:cs="Times New Roman"/>
            <w:b/>
            <w:color w:val="002060"/>
            <w:sz w:val="24"/>
            <w:szCs w:val="24"/>
          </w:rPr>
          <w:t>the “</w:t>
        </w:r>
        <w:r w:rsidR="00DA2ABF">
          <w:rPr>
            <w:rFonts w:ascii="Times" w:eastAsia="Times New Roman" w:hAnsi="Times" w:cs="Times New Roman"/>
            <w:b/>
            <w:bCs/>
            <w:sz w:val="24"/>
            <w:szCs w:val="24"/>
          </w:rPr>
          <w:t>Proportion of dead and alive neonates</w:t>
        </w:r>
        <w:r w:rsidR="00DA2ABF">
          <w:rPr>
            <w:rFonts w:ascii="Times" w:eastAsia="Times New Roman" w:hAnsi="Times" w:cs="Times New Roman"/>
            <w:b/>
            <w:bCs/>
            <w:sz w:val="24"/>
            <w:szCs w:val="24"/>
          </w:rPr>
          <w:t>”</w:t>
        </w:r>
      </w:ins>
      <w:r w:rsidR="00D641DC" w:rsidRPr="00AE6DC5">
        <w:rPr>
          <w:rFonts w:ascii="Times New Roman" w:eastAsia="Times New Roman" w:hAnsi="Times New Roman" w:cs="Times New Roman"/>
          <w:b/>
          <w:color w:val="002060"/>
          <w:sz w:val="24"/>
          <w:szCs w:val="24"/>
        </w:rPr>
        <w:t>.</w:t>
      </w:r>
    </w:p>
    <w:p w14:paraId="00000036" w14:textId="77777777" w:rsidR="000F1D46" w:rsidRPr="00AE6DC5" w:rsidRDefault="00116142">
      <w:pPr>
        <w:rPr>
          <w:rFonts w:ascii="Times New Roman" w:eastAsia="Times New Roman" w:hAnsi="Times New Roman" w:cs="Times New Roman"/>
          <w:sz w:val="24"/>
          <w:szCs w:val="24"/>
        </w:rPr>
      </w:pPr>
      <w:r w:rsidRPr="00AE6DC5">
        <w:rPr>
          <w:rFonts w:ascii="Times New Roman" w:eastAsia="Times New Roman" w:hAnsi="Times New Roman" w:cs="Times New Roman"/>
          <w:sz w:val="24"/>
          <w:szCs w:val="24"/>
        </w:rPr>
        <w:t>6. Please remove figure 3. This figure has no relation with TT vaccine.</w:t>
      </w:r>
    </w:p>
    <w:p w14:paraId="00000037" w14:textId="77777777" w:rsidR="000F1D46" w:rsidRPr="00AE6DC5" w:rsidRDefault="00116142">
      <w:pPr>
        <w:spacing w:before="200" w:after="240"/>
        <w:rPr>
          <w:rFonts w:ascii="Times New Roman" w:eastAsia="Times New Roman" w:hAnsi="Times New Roman" w:cs="Times New Roman"/>
          <w:sz w:val="24"/>
          <w:szCs w:val="24"/>
        </w:rPr>
      </w:pPr>
      <w:r w:rsidRPr="00AE6DC5">
        <w:rPr>
          <w:rFonts w:ascii="Times New Roman" w:eastAsia="Times New Roman" w:hAnsi="Times New Roman" w:cs="Times New Roman"/>
          <w:b/>
          <w:color w:val="002060"/>
          <w:sz w:val="24"/>
          <w:szCs w:val="24"/>
        </w:rPr>
        <w:t>Response: Thank You. Figure 3 has been removed.</w:t>
      </w:r>
    </w:p>
    <w:p w14:paraId="00000038" w14:textId="77777777" w:rsidR="000F1D46" w:rsidRPr="00AE6DC5" w:rsidRDefault="00116142">
      <w:pPr>
        <w:rPr>
          <w:rFonts w:ascii="Times New Roman" w:eastAsia="Times New Roman" w:hAnsi="Times New Roman" w:cs="Times New Roman"/>
          <w:sz w:val="24"/>
          <w:szCs w:val="24"/>
        </w:rPr>
      </w:pPr>
      <w:r w:rsidRPr="00AE6DC5">
        <w:rPr>
          <w:rFonts w:ascii="Times New Roman" w:eastAsia="Times New Roman" w:hAnsi="Times New Roman" w:cs="Times New Roman"/>
          <w:sz w:val="24"/>
          <w:szCs w:val="24"/>
        </w:rPr>
        <w:t>7. Massive English correction is needed for the full manuscript.</w:t>
      </w:r>
    </w:p>
    <w:p w14:paraId="00000039" w14:textId="77777777" w:rsidR="000F1D46" w:rsidRPr="00AE6DC5" w:rsidRDefault="00116142">
      <w:pPr>
        <w:spacing w:before="200" w:after="240"/>
        <w:rPr>
          <w:rFonts w:ascii="Times New Roman" w:eastAsia="Times New Roman" w:hAnsi="Times New Roman" w:cs="Times New Roman"/>
          <w:sz w:val="24"/>
          <w:szCs w:val="24"/>
        </w:rPr>
      </w:pPr>
      <w:r w:rsidRPr="00AE6DC5">
        <w:rPr>
          <w:rFonts w:ascii="Times New Roman" w:eastAsia="Times New Roman" w:hAnsi="Times New Roman" w:cs="Times New Roman"/>
          <w:b/>
          <w:color w:val="002060"/>
          <w:sz w:val="24"/>
          <w:szCs w:val="24"/>
        </w:rPr>
        <w:t>Response:  Thank you. We have revised the manuscript and fixed the grammatical errors.</w:t>
      </w:r>
    </w:p>
    <w:p w14:paraId="0000003A" w14:textId="3EC91854" w:rsidR="000F1D46" w:rsidRPr="00AE6DC5" w:rsidRDefault="00116142">
      <w:pPr>
        <w:rPr>
          <w:rFonts w:ascii="Times New Roman" w:eastAsia="Times New Roman" w:hAnsi="Times New Roman" w:cs="Times New Roman"/>
          <w:sz w:val="24"/>
          <w:szCs w:val="24"/>
        </w:rPr>
      </w:pPr>
      <w:r w:rsidRPr="00AE6DC5">
        <w:rPr>
          <w:rFonts w:ascii="Times New Roman" w:eastAsia="Times New Roman" w:hAnsi="Times New Roman" w:cs="Times New Roman"/>
          <w:sz w:val="24"/>
          <w:szCs w:val="24"/>
        </w:rPr>
        <w:t xml:space="preserve">8. There is no limitation explain in the paper. Like, this is an analysis from the existing public domain health survey datasets. Prospective study may </w:t>
      </w:r>
      <w:del w:id="256" w:author="DrJamalUddin" w:date="2024-07-19T14:44:00Z">
        <w:r w:rsidRPr="00AE6DC5" w:rsidDel="00501269">
          <w:rPr>
            <w:rFonts w:ascii="Times New Roman" w:eastAsia="Times New Roman" w:hAnsi="Times New Roman" w:cs="Times New Roman"/>
            <w:sz w:val="24"/>
            <w:szCs w:val="24"/>
          </w:rPr>
          <w:delText>reveled</w:delText>
        </w:r>
      </w:del>
      <w:ins w:id="257" w:author="DrJamalUddin" w:date="2024-07-19T14:44:00Z">
        <w:r w:rsidR="00501269" w:rsidRPr="00AE6DC5">
          <w:rPr>
            <w:rFonts w:ascii="Times New Roman" w:eastAsia="Times New Roman" w:hAnsi="Times New Roman" w:cs="Times New Roman"/>
            <w:sz w:val="24"/>
            <w:szCs w:val="24"/>
          </w:rPr>
          <w:t>reveal</w:t>
        </w:r>
      </w:ins>
      <w:r w:rsidRPr="00AE6DC5">
        <w:rPr>
          <w:rFonts w:ascii="Times New Roman" w:eastAsia="Times New Roman" w:hAnsi="Times New Roman" w:cs="Times New Roman"/>
          <w:sz w:val="24"/>
          <w:szCs w:val="24"/>
        </w:rPr>
        <w:t xml:space="preserve"> more </w:t>
      </w:r>
      <w:proofErr w:type="gramStart"/>
      <w:r w:rsidRPr="00AE6DC5">
        <w:rPr>
          <w:rFonts w:ascii="Times New Roman" w:eastAsia="Times New Roman" w:hAnsi="Times New Roman" w:cs="Times New Roman"/>
          <w:sz w:val="24"/>
          <w:szCs w:val="24"/>
        </w:rPr>
        <w:t>in depth</w:t>
      </w:r>
      <w:proofErr w:type="gramEnd"/>
      <w:r w:rsidRPr="00AE6DC5">
        <w:rPr>
          <w:rFonts w:ascii="Times New Roman" w:eastAsia="Times New Roman" w:hAnsi="Times New Roman" w:cs="Times New Roman"/>
          <w:sz w:val="24"/>
          <w:szCs w:val="24"/>
        </w:rPr>
        <w:t xml:space="preserve"> information.</w:t>
      </w:r>
    </w:p>
    <w:p w14:paraId="0000003B" w14:textId="77777777" w:rsidR="000F1D46" w:rsidRPr="00AE6DC5" w:rsidRDefault="00116142">
      <w:pPr>
        <w:spacing w:before="200" w:after="240"/>
        <w:rPr>
          <w:rFonts w:ascii="Times New Roman" w:eastAsia="Times New Roman" w:hAnsi="Times New Roman" w:cs="Times New Roman"/>
          <w:sz w:val="24"/>
          <w:szCs w:val="24"/>
        </w:rPr>
      </w:pPr>
      <w:r w:rsidRPr="00AE6DC5">
        <w:rPr>
          <w:rFonts w:ascii="Times New Roman" w:eastAsia="Times New Roman" w:hAnsi="Times New Roman" w:cs="Times New Roman"/>
          <w:b/>
          <w:color w:val="002060"/>
          <w:sz w:val="24"/>
          <w:szCs w:val="24"/>
        </w:rPr>
        <w:t>Response: Thank you for the insight, we have added a strength and limitations section in the manuscript.</w:t>
      </w:r>
    </w:p>
    <w:sectPr w:rsidR="000F1D46" w:rsidRPr="00AE6DC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DrJamalUddin" w:date="2024-07-22T15:39:00Z" w:initials="MJU">
    <w:p w14:paraId="623919DE" w14:textId="7787C54D" w:rsidR="0018568C" w:rsidRDefault="0018568C">
      <w:pPr>
        <w:pStyle w:val="CommentText"/>
      </w:pPr>
      <w:r>
        <w:rPr>
          <w:rStyle w:val="CommentReference"/>
        </w:rPr>
        <w:annotationRef/>
      </w:r>
      <w:r>
        <w:t>If you edit something here then that also edit in the track change file of the manuscript. See below some text I have changed, so change them in the manuscript as well.</w:t>
      </w:r>
    </w:p>
  </w:comment>
  <w:comment w:id="9" w:author="DrJamalUddin" w:date="2024-07-18T18:11:00Z" w:initials="MJU">
    <w:p w14:paraId="4C1385D6" w14:textId="6C0CF1A4" w:rsidR="005E0996" w:rsidRDefault="005E0996">
      <w:pPr>
        <w:pStyle w:val="CommentText"/>
      </w:pPr>
      <w:r>
        <w:rPr>
          <w:rStyle w:val="CommentReference"/>
        </w:rPr>
        <w:annotationRef/>
      </w:r>
      <w:r>
        <w:t>Make it clear. Sample size means how many observation in you data set, just directly write.</w:t>
      </w:r>
    </w:p>
  </w:comment>
  <w:comment w:id="10" w:author="MD. Efty Islam Arpon" w:date="2024-07-24T10:19:00Z" w:initials="MEIA">
    <w:p w14:paraId="16ACD56D" w14:textId="745303F6" w:rsidR="00AC1A1D" w:rsidRDefault="00AC1A1D">
      <w:pPr>
        <w:pStyle w:val="CommentText"/>
      </w:pPr>
      <w:r>
        <w:rPr>
          <w:rStyle w:val="CommentReference"/>
        </w:rPr>
        <w:annotationRef/>
      </w:r>
      <w:r w:rsidR="006C1F55">
        <w:t>Done</w:t>
      </w:r>
    </w:p>
  </w:comment>
  <w:comment w:id="11" w:author="MD. Efty Islam Arpon" w:date="2024-07-24T10:20:00Z" w:initials="MEIA">
    <w:p w14:paraId="4794704C" w14:textId="24A4FAB6" w:rsidR="006C1F55" w:rsidRDefault="006C1F55">
      <w:pPr>
        <w:pStyle w:val="CommentText"/>
      </w:pPr>
      <w:r>
        <w:rPr>
          <w:rStyle w:val="CommentReference"/>
        </w:rPr>
        <w:annotationRef/>
      </w:r>
    </w:p>
  </w:comment>
  <w:comment w:id="30" w:author="DrJamalUddin" w:date="2024-07-19T22:16:00Z" w:initials="MJU">
    <w:p w14:paraId="75EB46DE" w14:textId="77777777" w:rsidR="00AA4CBB" w:rsidRDefault="00AA4CBB" w:rsidP="00AA4CBB">
      <w:pPr>
        <w:pStyle w:val="CommentText"/>
      </w:pPr>
      <w:r>
        <w:rPr>
          <w:rStyle w:val="CommentReference"/>
        </w:rPr>
        <w:annotationRef/>
      </w:r>
      <w:r>
        <w:t>Why only rural?</w:t>
      </w:r>
    </w:p>
  </w:comment>
  <w:comment w:id="31" w:author="Sujan Naha" w:date="2024-07-22T18:08:00Z" w:initials="SN">
    <w:p w14:paraId="5E0A9E79" w14:textId="77777777" w:rsidR="00AA4CBB" w:rsidRDefault="00AA4CBB" w:rsidP="00AA4CBB">
      <w:pPr>
        <w:pStyle w:val="CommentText"/>
      </w:pPr>
      <w:r>
        <w:rPr>
          <w:rStyle w:val="CommentReference"/>
        </w:rPr>
        <w:annotationRef/>
      </w:r>
      <w:r>
        <w:t>Reference paper was based on rural district only</w:t>
      </w:r>
    </w:p>
  </w:comment>
  <w:comment w:id="36" w:author="DrJamalUddin" w:date="2024-07-19T22:17:00Z" w:initials="MJU">
    <w:p w14:paraId="586E610C" w14:textId="77777777" w:rsidR="00AA4CBB" w:rsidRDefault="00AA4CBB" w:rsidP="00AA4CBB">
      <w:pPr>
        <w:pStyle w:val="CommentText"/>
      </w:pPr>
      <w:r>
        <w:rPr>
          <w:rStyle w:val="CommentReference"/>
        </w:rPr>
        <w:annotationRef/>
      </w:r>
      <w:r>
        <w:t>Where this study?</w:t>
      </w:r>
    </w:p>
  </w:comment>
  <w:comment w:id="37" w:author="MD. Efty Islam Arpon" w:date="2024-07-23T11:54:00Z" w:initials="MEIA">
    <w:p w14:paraId="1D8DE214" w14:textId="77777777" w:rsidR="00AA4CBB" w:rsidRDefault="00AA4CBB" w:rsidP="00AA4CBB">
      <w:pPr>
        <w:pStyle w:val="CommentText"/>
      </w:pPr>
      <w:r>
        <w:rPr>
          <w:rStyle w:val="CommentReference"/>
        </w:rPr>
        <w:annotationRef/>
      </w:r>
      <w:r>
        <w:t>Rural Area</w:t>
      </w:r>
    </w:p>
  </w:comment>
  <w:comment w:id="51" w:author="DrJamalUddin" w:date="2024-07-19T22:23:00Z" w:initials="MJU">
    <w:p w14:paraId="6726CF23" w14:textId="77777777" w:rsidR="00AA4CBB" w:rsidRDefault="00AA4CBB" w:rsidP="00AA4CBB">
      <w:pPr>
        <w:pStyle w:val="CommentText"/>
      </w:pPr>
      <w:r>
        <w:rPr>
          <w:rStyle w:val="CommentReference"/>
        </w:rPr>
        <w:annotationRef/>
      </w:r>
      <w:r>
        <w:t>Need Ref here</w:t>
      </w:r>
    </w:p>
  </w:comment>
  <w:comment w:id="57" w:author="DrJamalUddin" w:date="2024-07-18T18:13:00Z" w:initials="MJU">
    <w:p w14:paraId="479F074E" w14:textId="2E01B64E" w:rsidR="005E0996" w:rsidRDefault="005E0996">
      <w:pPr>
        <w:pStyle w:val="CommentText"/>
      </w:pPr>
      <w:r>
        <w:rPr>
          <w:rStyle w:val="CommentReference"/>
        </w:rPr>
        <w:annotationRef/>
      </w:r>
      <w:r>
        <w:t>Why rural subdistrict??</w:t>
      </w:r>
    </w:p>
  </w:comment>
  <w:comment w:id="58" w:author="MD. Efty Islam Arpon" w:date="2024-07-24T10:23:00Z" w:initials="MEIA">
    <w:p w14:paraId="35227CD5" w14:textId="071BB593" w:rsidR="006C1F55" w:rsidRDefault="006C1F55">
      <w:pPr>
        <w:pStyle w:val="CommentText"/>
      </w:pPr>
      <w:r>
        <w:rPr>
          <w:rStyle w:val="CommentReference"/>
        </w:rPr>
        <w:annotationRef/>
      </w:r>
    </w:p>
  </w:comment>
  <w:comment w:id="54" w:author="DrJamalUddin" w:date="2024-07-18T18:15:00Z" w:initials="MJU">
    <w:p w14:paraId="5D8889D8" w14:textId="705087D8" w:rsidR="00D97D91" w:rsidRDefault="00D97D91">
      <w:pPr>
        <w:pStyle w:val="CommentText"/>
      </w:pPr>
      <w:r>
        <w:rPr>
          <w:rStyle w:val="CommentReference"/>
        </w:rPr>
        <w:annotationRef/>
      </w:r>
      <w:r>
        <w:t>Write more clearly. Currently link between sentences are low.</w:t>
      </w:r>
    </w:p>
  </w:comment>
  <w:comment w:id="90" w:author="DrJamalUddin" w:date="2024-07-18T18:16:00Z" w:initials="MJU">
    <w:p w14:paraId="5C785956" w14:textId="6319DF7A" w:rsidR="00D97D91" w:rsidRDefault="00D97D91">
      <w:pPr>
        <w:pStyle w:val="CommentText"/>
      </w:pPr>
      <w:r>
        <w:rPr>
          <w:rStyle w:val="CommentReference"/>
        </w:rPr>
        <w:annotationRef/>
      </w:r>
      <w:r>
        <w:t>Add references</w:t>
      </w:r>
    </w:p>
  </w:comment>
  <w:comment w:id="94" w:author="DrJamalUddin" w:date="2024-07-18T18:17:00Z" w:initials="MJU">
    <w:p w14:paraId="729F48F9" w14:textId="39241DFC" w:rsidR="00D97D91" w:rsidRDefault="00D97D91">
      <w:pPr>
        <w:pStyle w:val="CommentText"/>
      </w:pPr>
      <w:r>
        <w:rPr>
          <w:rStyle w:val="CommentReference"/>
        </w:rPr>
        <w:annotationRef/>
      </w:r>
      <w:r>
        <w:t>Page number?</w:t>
      </w:r>
    </w:p>
  </w:comment>
  <w:comment w:id="107" w:author="DrJamalUddin" w:date="2024-07-20T11:58:00Z" w:initials="MJU">
    <w:p w14:paraId="42A95388" w14:textId="77777777" w:rsidR="00C5102A" w:rsidRDefault="00C5102A" w:rsidP="00C5102A">
      <w:pPr>
        <w:pStyle w:val="CommentText"/>
      </w:pPr>
      <w:r>
        <w:rPr>
          <w:rStyle w:val="CommentReference"/>
        </w:rPr>
        <w:annotationRef/>
      </w:r>
      <w:r>
        <w:t>See my comments and edits in the rebuttal. And update this section accordingly</w:t>
      </w:r>
    </w:p>
  </w:comment>
  <w:comment w:id="169" w:author="DrJamalUddin" w:date="2024-07-19T14:14:00Z" w:initials="MJU">
    <w:p w14:paraId="5B52AB2C" w14:textId="0C71CCEE" w:rsidR="002F0E8E" w:rsidRDefault="002F0E8E">
      <w:pPr>
        <w:pStyle w:val="CommentText"/>
      </w:pPr>
      <w:r>
        <w:rPr>
          <w:rStyle w:val="CommentReference"/>
        </w:rPr>
        <w:annotationRef/>
      </w:r>
      <w:r>
        <w:t>Which comment’s answer is it?</w:t>
      </w:r>
    </w:p>
  </w:comment>
  <w:comment w:id="170" w:author="Dell" w:date="2024-07-29T11:47:00Z" w:initials="D">
    <w:p w14:paraId="3265335B" w14:textId="7A77F3E9" w:rsidR="006368D3" w:rsidRDefault="006368D3">
      <w:pPr>
        <w:pStyle w:val="CommentText"/>
      </w:pPr>
      <w:r>
        <w:rPr>
          <w:rStyle w:val="CommentReference"/>
        </w:rPr>
        <w:annotationRef/>
      </w:r>
      <w:r>
        <w:t>This additional information has been included in the manuscript later on. It wasn’t asked.</w:t>
      </w:r>
    </w:p>
  </w:comment>
  <w:comment w:id="194" w:author="DrJamalUddin" w:date="2024-07-19T14:17:00Z" w:initials="MJU">
    <w:p w14:paraId="0E1FCD1D" w14:textId="26A3A921" w:rsidR="002F0E8E" w:rsidRDefault="002F0E8E">
      <w:pPr>
        <w:pStyle w:val="CommentText"/>
      </w:pPr>
      <w:r>
        <w:rPr>
          <w:rStyle w:val="CommentReference"/>
        </w:rPr>
        <w:annotationRef/>
      </w:r>
      <w:r>
        <w:t>Address this comment clearly</w:t>
      </w:r>
    </w:p>
  </w:comment>
  <w:comment w:id="196" w:author="DrJamalUddin" w:date="2024-07-19T14:16:00Z" w:initials="MJU">
    <w:p w14:paraId="1AF4CA0C" w14:textId="24D1165F" w:rsidR="002F0E8E" w:rsidRDefault="002F0E8E">
      <w:pPr>
        <w:pStyle w:val="CommentText"/>
      </w:pPr>
      <w:r>
        <w:rPr>
          <w:rStyle w:val="CommentReference"/>
        </w:rPr>
        <w:annotationRef/>
      </w:r>
      <w:r>
        <w:t>Response this comment</w:t>
      </w:r>
    </w:p>
  </w:comment>
  <w:comment w:id="198" w:author="DrJamalUddin" w:date="2024-07-19T14:17:00Z" w:initials="MJU">
    <w:p w14:paraId="4BD77F08" w14:textId="6CB7DE29" w:rsidR="002F0E8E" w:rsidRDefault="002F0E8E">
      <w:pPr>
        <w:pStyle w:val="CommentText"/>
      </w:pPr>
      <w:r>
        <w:rPr>
          <w:rStyle w:val="CommentReference"/>
        </w:rPr>
        <w:annotationRef/>
      </w:r>
      <w:r>
        <w:t>Response this comment also</w:t>
      </w:r>
    </w:p>
  </w:comment>
  <w:comment w:id="200" w:author="DrJamalUddin" w:date="2024-07-19T14:17:00Z" w:initials="MJU">
    <w:p w14:paraId="64D2C507" w14:textId="16D5113C" w:rsidR="002F0E8E" w:rsidRDefault="002F0E8E">
      <w:pPr>
        <w:pStyle w:val="CommentText"/>
      </w:pPr>
      <w:r>
        <w:rPr>
          <w:rStyle w:val="CommentReference"/>
        </w:rPr>
        <w:annotationRef/>
      </w:r>
      <w:r>
        <w:t>Also response this question</w:t>
      </w:r>
    </w:p>
  </w:comment>
  <w:comment w:id="221" w:author="DrJamalUddin" w:date="2024-07-19T14:18:00Z" w:initials="MJU">
    <w:p w14:paraId="461EEA85" w14:textId="41FB8ACE" w:rsidR="00823D82" w:rsidRDefault="00823D82">
      <w:pPr>
        <w:pStyle w:val="CommentText"/>
      </w:pPr>
      <w:r>
        <w:rPr>
          <w:rStyle w:val="CommentReference"/>
        </w:rPr>
        <w:annotationRef/>
      </w:r>
      <w:r>
        <w:t>You can accept editor suggestion and write here that editor also suggested a title and we have added it.</w:t>
      </w:r>
    </w:p>
  </w:comment>
  <w:comment w:id="224" w:author="DrJamalUddin" w:date="2024-07-19T14:19:00Z" w:initials="MJU">
    <w:p w14:paraId="6A08EA2F" w14:textId="22C8AB50" w:rsidR="00823D82" w:rsidRDefault="00823D82">
      <w:pPr>
        <w:pStyle w:val="CommentText"/>
      </w:pPr>
      <w:r>
        <w:rPr>
          <w:rStyle w:val="CommentReference"/>
        </w:rPr>
        <w:annotationRef/>
      </w:r>
      <w:r>
        <w:t>Take editor one</w:t>
      </w:r>
    </w:p>
  </w:comment>
  <w:comment w:id="229" w:author="DrJamalUddin" w:date="2024-07-19T14:25:00Z" w:initials="MJU">
    <w:p w14:paraId="250D568F" w14:textId="35739EEB" w:rsidR="00410C1C" w:rsidRDefault="00410C1C">
      <w:pPr>
        <w:pStyle w:val="CommentText"/>
      </w:pPr>
      <w:r>
        <w:rPr>
          <w:rStyle w:val="CommentReference"/>
        </w:rPr>
        <w:annotationRef/>
      </w:r>
      <w:r>
        <w:t>Use Mendeley to fix this problem</w:t>
      </w:r>
    </w:p>
  </w:comment>
  <w:comment w:id="236" w:author="DrJamalUddin" w:date="2024-07-19T14:43:00Z" w:initials="MJU">
    <w:p w14:paraId="0AB3373B" w14:textId="1999D116" w:rsidR="00501269" w:rsidRDefault="00501269">
      <w:pPr>
        <w:pStyle w:val="CommentText"/>
      </w:pPr>
      <w:r>
        <w:rPr>
          <w:rStyle w:val="CommentReference"/>
        </w:rPr>
        <w:annotationRef/>
      </w:r>
      <w:r>
        <w:t>All line numbers must be corrected just before submit.</w:t>
      </w:r>
    </w:p>
  </w:comment>
  <w:comment w:id="237" w:author="Sujan Naha" w:date="2024-07-30T12:55:00Z" w:initials="SN">
    <w:p w14:paraId="7174EC07" w14:textId="77777777" w:rsidR="000826EC" w:rsidRDefault="000826EC" w:rsidP="000826EC">
      <w:pPr>
        <w:pStyle w:val="CommentText"/>
      </w:pPr>
      <w:r>
        <w:rPr>
          <w:rStyle w:val="CommentReference"/>
        </w:rPr>
        <w:annotationRef/>
      </w:r>
      <w:r>
        <w:t>Yes sir, we will make sure to update the line numbers after the edits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23919DE" w15:done="0"/>
  <w15:commentEx w15:paraId="4C1385D6" w15:done="0"/>
  <w15:commentEx w15:paraId="16ACD56D" w15:paraIdParent="4C1385D6" w15:done="0"/>
  <w15:commentEx w15:paraId="4794704C" w15:paraIdParent="4C1385D6" w15:done="0"/>
  <w15:commentEx w15:paraId="75EB46DE" w15:done="0"/>
  <w15:commentEx w15:paraId="5E0A9E79" w15:paraIdParent="75EB46DE" w15:done="0"/>
  <w15:commentEx w15:paraId="586E610C" w15:done="0"/>
  <w15:commentEx w15:paraId="1D8DE214" w15:paraIdParent="586E610C" w15:done="0"/>
  <w15:commentEx w15:paraId="6726CF23" w15:done="0"/>
  <w15:commentEx w15:paraId="479F074E" w15:done="1"/>
  <w15:commentEx w15:paraId="35227CD5" w15:paraIdParent="479F074E" w15:done="1"/>
  <w15:commentEx w15:paraId="5D8889D8" w15:done="0"/>
  <w15:commentEx w15:paraId="5C785956" w15:done="0"/>
  <w15:commentEx w15:paraId="729F48F9" w15:done="0"/>
  <w15:commentEx w15:paraId="42A95388" w15:done="1"/>
  <w15:commentEx w15:paraId="5B52AB2C" w15:done="0"/>
  <w15:commentEx w15:paraId="3265335B" w15:paraIdParent="5B52AB2C" w15:done="0"/>
  <w15:commentEx w15:paraId="0E1FCD1D" w15:done="0"/>
  <w15:commentEx w15:paraId="1AF4CA0C" w15:done="0"/>
  <w15:commentEx w15:paraId="4BD77F08" w15:done="0"/>
  <w15:commentEx w15:paraId="64D2C507" w15:done="0"/>
  <w15:commentEx w15:paraId="461EEA85" w15:done="0"/>
  <w15:commentEx w15:paraId="6A08EA2F" w15:done="0"/>
  <w15:commentEx w15:paraId="250D568F" w15:done="0"/>
  <w15:commentEx w15:paraId="0AB3373B" w15:done="0"/>
  <w15:commentEx w15:paraId="7174EC07" w15:paraIdParent="0AB337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48FBC0" w16cex:dateUtc="2024-07-22T09:39:00Z"/>
  <w16cex:commentExtensible w16cex:durableId="2A43D955" w16cex:dateUtc="2024-07-18T12:11:00Z"/>
  <w16cex:commentExtensible w16cex:durableId="2A4B53B9" w16cex:dateUtc="2024-07-24T04:19:00Z"/>
  <w16cex:commentExtensible w16cex:durableId="2A4B53E3" w16cex:dateUtc="2024-07-24T04:20:00Z"/>
  <w16cex:commentExtensible w16cex:durableId="71CC5CE2" w16cex:dateUtc="2024-07-19T16:16:00Z"/>
  <w16cex:commentExtensible w16cex:durableId="09DDCA77" w16cex:dateUtc="2024-07-22T12:08:00Z"/>
  <w16cex:commentExtensible w16cex:durableId="79C2614A" w16cex:dateUtc="2024-07-19T16:17:00Z"/>
  <w16cex:commentExtensible w16cex:durableId="1F5AEE89" w16cex:dateUtc="2024-07-23T05:54:00Z"/>
  <w16cex:commentExtensible w16cex:durableId="2A51FDE1" w16cex:dateUtc="2024-07-19T16:23:00Z"/>
  <w16cex:commentExtensible w16cex:durableId="2A43D9B6" w16cex:dateUtc="2024-07-18T12:13:00Z"/>
  <w16cex:commentExtensible w16cex:durableId="2A4B54B8" w16cex:dateUtc="2024-07-24T04:23:00Z"/>
  <w16cex:commentExtensible w16cex:durableId="2A43DA2E" w16cex:dateUtc="2024-07-18T12:15:00Z"/>
  <w16cex:commentExtensible w16cex:durableId="2A43DA93" w16cex:dateUtc="2024-07-18T12:16:00Z"/>
  <w16cex:commentExtensible w16cex:durableId="2A43DAB8" w16cex:dateUtc="2024-07-18T12:17:00Z"/>
  <w16cex:commentExtensible w16cex:durableId="2A462501" w16cex:dateUtc="2024-07-20T05:58:00Z"/>
  <w16cex:commentExtensible w16cex:durableId="2A44F356" w16cex:dateUtc="2024-07-19T08:14:00Z"/>
  <w16cex:commentExtensible w16cex:durableId="2A51FFC7" w16cex:dateUtc="2024-07-29T05:47:00Z"/>
  <w16cex:commentExtensible w16cex:durableId="2A44F3FF" w16cex:dateUtc="2024-07-19T08:17:00Z"/>
  <w16cex:commentExtensible w16cex:durableId="2A44F3D3" w16cex:dateUtc="2024-07-19T08:16:00Z"/>
  <w16cex:commentExtensible w16cex:durableId="2A44F3E1" w16cex:dateUtc="2024-07-19T08:17:00Z"/>
  <w16cex:commentExtensible w16cex:durableId="2A44F3F4" w16cex:dateUtc="2024-07-19T08:17:00Z"/>
  <w16cex:commentExtensible w16cex:durableId="2A44F452" w16cex:dateUtc="2024-07-19T08:18:00Z"/>
  <w16cex:commentExtensible w16cex:durableId="2A44F486" w16cex:dateUtc="2024-07-19T08:19:00Z"/>
  <w16cex:commentExtensible w16cex:durableId="2A44F5F5" w16cex:dateUtc="2024-07-19T08:25:00Z"/>
  <w16cex:commentExtensible w16cex:durableId="2A44F9F4" w16cex:dateUtc="2024-07-19T08:43:00Z"/>
  <w16cex:commentExtensible w16cex:durableId="0A5D8E18" w16cex:dateUtc="2024-07-30T0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23919DE" w16cid:durableId="2A48FBC0"/>
  <w16cid:commentId w16cid:paraId="4C1385D6" w16cid:durableId="2A43D955"/>
  <w16cid:commentId w16cid:paraId="16ACD56D" w16cid:durableId="2A4B53B9"/>
  <w16cid:commentId w16cid:paraId="4794704C" w16cid:durableId="2A4B53E3"/>
  <w16cid:commentId w16cid:paraId="75EB46DE" w16cid:durableId="71CC5CE2"/>
  <w16cid:commentId w16cid:paraId="5E0A9E79" w16cid:durableId="09DDCA77"/>
  <w16cid:commentId w16cid:paraId="586E610C" w16cid:durableId="79C2614A"/>
  <w16cid:commentId w16cid:paraId="1D8DE214" w16cid:durableId="1F5AEE89"/>
  <w16cid:commentId w16cid:paraId="6726CF23" w16cid:durableId="2A51FDE1"/>
  <w16cid:commentId w16cid:paraId="479F074E" w16cid:durableId="2A43D9B6"/>
  <w16cid:commentId w16cid:paraId="35227CD5" w16cid:durableId="2A4B54B8"/>
  <w16cid:commentId w16cid:paraId="5D8889D8" w16cid:durableId="2A43DA2E"/>
  <w16cid:commentId w16cid:paraId="5C785956" w16cid:durableId="2A43DA93"/>
  <w16cid:commentId w16cid:paraId="729F48F9" w16cid:durableId="2A43DAB8"/>
  <w16cid:commentId w16cid:paraId="42A95388" w16cid:durableId="2A462501"/>
  <w16cid:commentId w16cid:paraId="5B52AB2C" w16cid:durableId="2A44F356"/>
  <w16cid:commentId w16cid:paraId="3265335B" w16cid:durableId="2A51FFC7"/>
  <w16cid:commentId w16cid:paraId="0E1FCD1D" w16cid:durableId="2A44F3FF"/>
  <w16cid:commentId w16cid:paraId="1AF4CA0C" w16cid:durableId="2A44F3D3"/>
  <w16cid:commentId w16cid:paraId="4BD77F08" w16cid:durableId="2A44F3E1"/>
  <w16cid:commentId w16cid:paraId="64D2C507" w16cid:durableId="2A44F3F4"/>
  <w16cid:commentId w16cid:paraId="461EEA85" w16cid:durableId="2A44F452"/>
  <w16cid:commentId w16cid:paraId="6A08EA2F" w16cid:durableId="2A44F486"/>
  <w16cid:commentId w16cid:paraId="250D568F" w16cid:durableId="2A44F5F5"/>
  <w16cid:commentId w16cid:paraId="0AB3373B" w16cid:durableId="2A44F9F4"/>
  <w16cid:commentId w16cid:paraId="7174EC07" w16cid:durableId="0A5D8E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B0D06"/>
    <w:multiLevelType w:val="multilevel"/>
    <w:tmpl w:val="BADAD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7D68E5"/>
    <w:multiLevelType w:val="multilevel"/>
    <w:tmpl w:val="B302DA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72431901">
    <w:abstractNumId w:val="1"/>
  </w:num>
  <w:num w:numId="2" w16cid:durableId="11437388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ujan Naha">
    <w15:presenceInfo w15:providerId="AD" w15:userId="S::sujan03@student.sust.edu::72ed53cf-3c56-40a0-9400-0469c21b1452"/>
  </w15:person>
  <w15:person w15:author="MD. Efty Islam Arpon">
    <w15:presenceInfo w15:providerId="None" w15:userId="MD. Efty Islam Arpon"/>
  </w15:person>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D46"/>
    <w:rsid w:val="00042AF2"/>
    <w:rsid w:val="000826EC"/>
    <w:rsid w:val="000C117E"/>
    <w:rsid w:val="000F1D46"/>
    <w:rsid w:val="001110CE"/>
    <w:rsid w:val="00111258"/>
    <w:rsid w:val="00112E81"/>
    <w:rsid w:val="00116142"/>
    <w:rsid w:val="00125796"/>
    <w:rsid w:val="00133C75"/>
    <w:rsid w:val="00155149"/>
    <w:rsid w:val="0018564A"/>
    <w:rsid w:val="0018568C"/>
    <w:rsid w:val="00196B8F"/>
    <w:rsid w:val="001D01FD"/>
    <w:rsid w:val="002050B6"/>
    <w:rsid w:val="00211517"/>
    <w:rsid w:val="002270FC"/>
    <w:rsid w:val="0024342A"/>
    <w:rsid w:val="00252852"/>
    <w:rsid w:val="002560ED"/>
    <w:rsid w:val="002608A6"/>
    <w:rsid w:val="002824FD"/>
    <w:rsid w:val="00296163"/>
    <w:rsid w:val="002F00EA"/>
    <w:rsid w:val="002F0E8E"/>
    <w:rsid w:val="003A00EF"/>
    <w:rsid w:val="003E509B"/>
    <w:rsid w:val="003E5D56"/>
    <w:rsid w:val="00410C1C"/>
    <w:rsid w:val="00437573"/>
    <w:rsid w:val="004753ED"/>
    <w:rsid w:val="004A2FF4"/>
    <w:rsid w:val="00501269"/>
    <w:rsid w:val="0055232F"/>
    <w:rsid w:val="00556129"/>
    <w:rsid w:val="0056079A"/>
    <w:rsid w:val="005623F9"/>
    <w:rsid w:val="00566F25"/>
    <w:rsid w:val="00596B49"/>
    <w:rsid w:val="005B2B7E"/>
    <w:rsid w:val="005D2601"/>
    <w:rsid w:val="005E0996"/>
    <w:rsid w:val="006368D3"/>
    <w:rsid w:val="00651C07"/>
    <w:rsid w:val="00674000"/>
    <w:rsid w:val="006C1F55"/>
    <w:rsid w:val="006C4A2C"/>
    <w:rsid w:val="00745594"/>
    <w:rsid w:val="007463F3"/>
    <w:rsid w:val="00770262"/>
    <w:rsid w:val="007F3221"/>
    <w:rsid w:val="00823D82"/>
    <w:rsid w:val="00827DE5"/>
    <w:rsid w:val="008358AC"/>
    <w:rsid w:val="00846D58"/>
    <w:rsid w:val="00873BD5"/>
    <w:rsid w:val="008D3516"/>
    <w:rsid w:val="00905A86"/>
    <w:rsid w:val="00906B81"/>
    <w:rsid w:val="009B7920"/>
    <w:rsid w:val="009D16A5"/>
    <w:rsid w:val="00A2094C"/>
    <w:rsid w:val="00A70E29"/>
    <w:rsid w:val="00AA4CBB"/>
    <w:rsid w:val="00AB381E"/>
    <w:rsid w:val="00AC1A1D"/>
    <w:rsid w:val="00AC26B4"/>
    <w:rsid w:val="00AE6DC5"/>
    <w:rsid w:val="00B41875"/>
    <w:rsid w:val="00B56667"/>
    <w:rsid w:val="00B97606"/>
    <w:rsid w:val="00BA00F5"/>
    <w:rsid w:val="00BA36BD"/>
    <w:rsid w:val="00BB1636"/>
    <w:rsid w:val="00BD6E7D"/>
    <w:rsid w:val="00C254C7"/>
    <w:rsid w:val="00C5102A"/>
    <w:rsid w:val="00C7658A"/>
    <w:rsid w:val="00D641DC"/>
    <w:rsid w:val="00D658C4"/>
    <w:rsid w:val="00D97D91"/>
    <w:rsid w:val="00DA2ABF"/>
    <w:rsid w:val="00DD68AA"/>
    <w:rsid w:val="00E816A9"/>
    <w:rsid w:val="00F065A0"/>
    <w:rsid w:val="00F13F3D"/>
    <w:rsid w:val="00F778B8"/>
    <w:rsid w:val="00FE70F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E4DD3"/>
  <w15:docId w15:val="{FF701B67-9FA1-4430-ADE3-B4C7E0F7C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bn-BD"/>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3E509B"/>
    <w:rPr>
      <w:sz w:val="16"/>
      <w:szCs w:val="16"/>
    </w:rPr>
  </w:style>
  <w:style w:type="paragraph" w:styleId="CommentText">
    <w:name w:val="annotation text"/>
    <w:basedOn w:val="Normal"/>
    <w:link w:val="CommentTextChar"/>
    <w:uiPriority w:val="99"/>
    <w:unhideWhenUsed/>
    <w:rsid w:val="003E509B"/>
    <w:pPr>
      <w:spacing w:line="240" w:lineRule="auto"/>
    </w:pPr>
    <w:rPr>
      <w:sz w:val="20"/>
      <w:szCs w:val="25"/>
    </w:rPr>
  </w:style>
  <w:style w:type="character" w:customStyle="1" w:styleId="CommentTextChar">
    <w:name w:val="Comment Text Char"/>
    <w:basedOn w:val="DefaultParagraphFont"/>
    <w:link w:val="CommentText"/>
    <w:uiPriority w:val="99"/>
    <w:rsid w:val="003E509B"/>
    <w:rPr>
      <w:sz w:val="20"/>
      <w:szCs w:val="25"/>
    </w:rPr>
  </w:style>
  <w:style w:type="paragraph" w:styleId="CommentSubject">
    <w:name w:val="annotation subject"/>
    <w:basedOn w:val="CommentText"/>
    <w:next w:val="CommentText"/>
    <w:link w:val="CommentSubjectChar"/>
    <w:uiPriority w:val="99"/>
    <w:semiHidden/>
    <w:unhideWhenUsed/>
    <w:rsid w:val="003E509B"/>
    <w:rPr>
      <w:b/>
      <w:bCs/>
    </w:rPr>
  </w:style>
  <w:style w:type="character" w:customStyle="1" w:styleId="CommentSubjectChar">
    <w:name w:val="Comment Subject Char"/>
    <w:basedOn w:val="CommentTextChar"/>
    <w:link w:val="CommentSubject"/>
    <w:uiPriority w:val="99"/>
    <w:semiHidden/>
    <w:rsid w:val="003E509B"/>
    <w:rPr>
      <w:b/>
      <w:bCs/>
      <w:sz w:val="20"/>
      <w:szCs w:val="25"/>
    </w:rPr>
  </w:style>
  <w:style w:type="paragraph" w:styleId="BalloonText">
    <w:name w:val="Balloon Text"/>
    <w:basedOn w:val="Normal"/>
    <w:link w:val="BalloonTextChar"/>
    <w:uiPriority w:val="99"/>
    <w:semiHidden/>
    <w:unhideWhenUsed/>
    <w:rsid w:val="001110CE"/>
    <w:pPr>
      <w:spacing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1110CE"/>
    <w:rPr>
      <w:rFonts w:ascii="Tahoma" w:hAnsi="Tahoma" w:cs="Tahoma"/>
      <w:sz w:val="16"/>
      <w:szCs w:val="20"/>
    </w:rPr>
  </w:style>
  <w:style w:type="paragraph" w:styleId="NormalWeb">
    <w:name w:val="Normal (Web)"/>
    <w:basedOn w:val="Normal"/>
    <w:uiPriority w:val="99"/>
    <w:semiHidden/>
    <w:unhideWhenUsed/>
    <w:rsid w:val="002270FC"/>
    <w:rPr>
      <w:rFonts w:ascii="Times New Roman" w:hAnsi="Times New Roman" w:cs="Times New Roman"/>
      <w:sz w:val="24"/>
      <w:szCs w:val="30"/>
    </w:rPr>
  </w:style>
  <w:style w:type="paragraph" w:styleId="Revision">
    <w:name w:val="Revision"/>
    <w:hidden/>
    <w:uiPriority w:val="99"/>
    <w:semiHidden/>
    <w:rsid w:val="00556129"/>
    <w:pPr>
      <w:spacing w:line="240" w:lineRule="auto"/>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880710">
      <w:bodyDiv w:val="1"/>
      <w:marLeft w:val="0"/>
      <w:marRight w:val="0"/>
      <w:marTop w:val="0"/>
      <w:marBottom w:val="0"/>
      <w:divBdr>
        <w:top w:val="none" w:sz="0" w:space="0" w:color="auto"/>
        <w:left w:val="none" w:sz="0" w:space="0" w:color="auto"/>
        <w:bottom w:val="none" w:sz="0" w:space="0" w:color="auto"/>
        <w:right w:val="none" w:sz="0" w:space="0" w:color="auto"/>
      </w:divBdr>
    </w:div>
    <w:div w:id="839852592">
      <w:bodyDiv w:val="1"/>
      <w:marLeft w:val="0"/>
      <w:marRight w:val="0"/>
      <w:marTop w:val="0"/>
      <w:marBottom w:val="0"/>
      <w:divBdr>
        <w:top w:val="none" w:sz="0" w:space="0" w:color="auto"/>
        <w:left w:val="none" w:sz="0" w:space="0" w:color="auto"/>
        <w:bottom w:val="none" w:sz="0" w:space="0" w:color="auto"/>
        <w:right w:val="none" w:sz="0" w:space="0" w:color="auto"/>
      </w:divBdr>
    </w:div>
    <w:div w:id="1954558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Sujan Naha</cp:lastModifiedBy>
  <cp:revision>62</cp:revision>
  <dcterms:created xsi:type="dcterms:W3CDTF">2024-07-22T09:41:00Z</dcterms:created>
  <dcterms:modified xsi:type="dcterms:W3CDTF">2024-07-30T06:56:00Z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b2ae45f54dfc90375e2f2a59a4892f8c97e8f83d6938b83a23242f4fef8b9bc2</vt:lpwstr>
  </property>
</Properties>
</file>